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145B4" w14:textId="77777777" w:rsidR="00C747EA" w:rsidRPr="00E509EC" w:rsidRDefault="00C747EA" w:rsidP="00FA40D3">
      <w:pPr>
        <w:spacing w:line="276" w:lineRule="auto"/>
        <w:jc w:val="center"/>
        <w:rPr>
          <w:b/>
        </w:rPr>
      </w:pPr>
      <w:bookmarkStart w:id="0" w:name="_Hlk208391925"/>
      <w:r w:rsidRPr="00E509EC">
        <w:rPr>
          <w:b/>
          <w:noProof/>
        </w:rPr>
        <w:drawing>
          <wp:inline distT="0" distB="0" distL="0" distR="0" wp14:anchorId="566816CF" wp14:editId="723FD638">
            <wp:extent cx="2143007" cy="1030292"/>
            <wp:effectExtent l="0" t="0" r="0" b="0"/>
            <wp:docPr id="1964102767" name="image32.png" descr="Logotip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32.png" descr="Logotipo&#10;&#10;Descripción generada automáticamente"/>
                    <pic:cNvPicPr preferRelativeResize="0"/>
                  </pic:nvPicPr>
                  <pic:blipFill>
                    <a:blip r:embed="rId12"/>
                    <a:srcRect/>
                    <a:stretch>
                      <a:fillRect/>
                    </a:stretch>
                  </pic:blipFill>
                  <pic:spPr>
                    <a:xfrm>
                      <a:off x="0" y="0"/>
                      <a:ext cx="2143007" cy="1030292"/>
                    </a:xfrm>
                    <a:prstGeom prst="rect">
                      <a:avLst/>
                    </a:prstGeom>
                    <a:ln/>
                  </pic:spPr>
                </pic:pic>
              </a:graphicData>
            </a:graphic>
          </wp:inline>
        </w:drawing>
      </w:r>
    </w:p>
    <w:p w14:paraId="33ABE7E7" w14:textId="77777777" w:rsidR="00C747EA" w:rsidRPr="00E509EC" w:rsidRDefault="00C747EA" w:rsidP="00FA40D3">
      <w:pPr>
        <w:spacing w:line="276" w:lineRule="auto"/>
        <w:jc w:val="center"/>
        <w:rPr>
          <w:b/>
        </w:rPr>
      </w:pPr>
    </w:p>
    <w:p w14:paraId="64EC56C4" w14:textId="77777777" w:rsidR="00C747EA" w:rsidRPr="00E509EC" w:rsidRDefault="00C747EA" w:rsidP="00FA40D3">
      <w:pPr>
        <w:spacing w:line="276" w:lineRule="auto"/>
        <w:jc w:val="center"/>
        <w:rPr>
          <w:b/>
        </w:rPr>
      </w:pPr>
      <w:r w:rsidRPr="00E509EC">
        <w:rPr>
          <w:b/>
        </w:rPr>
        <w:t>Modelo de Predicción de Tiempo de Espera de un Asegurado en Accidente de Tránsito</w:t>
      </w:r>
    </w:p>
    <w:p w14:paraId="59C992D7" w14:textId="77777777" w:rsidR="00C747EA" w:rsidRPr="00E509EC" w:rsidRDefault="00C747EA" w:rsidP="00FA40D3">
      <w:pPr>
        <w:spacing w:line="276" w:lineRule="auto"/>
        <w:jc w:val="center"/>
      </w:pPr>
    </w:p>
    <w:p w14:paraId="251322B1" w14:textId="77777777" w:rsidR="00C747EA" w:rsidRPr="00E509EC" w:rsidRDefault="00C747EA" w:rsidP="00FA40D3">
      <w:pPr>
        <w:spacing w:line="276" w:lineRule="auto"/>
        <w:jc w:val="center"/>
      </w:pPr>
    </w:p>
    <w:p w14:paraId="6A2698F2" w14:textId="77777777" w:rsidR="00C747EA" w:rsidRPr="00E509EC" w:rsidRDefault="00C747EA" w:rsidP="00FA40D3">
      <w:pPr>
        <w:spacing w:line="276" w:lineRule="auto"/>
        <w:jc w:val="center"/>
      </w:pPr>
      <w:bookmarkStart w:id="1" w:name="_heading=h.gjdgxs" w:colFirst="0" w:colLast="0"/>
      <w:bookmarkEnd w:id="1"/>
      <w:r w:rsidRPr="00E509EC">
        <w:t xml:space="preserve">Diego Fernando Londoño </w:t>
      </w:r>
      <w:proofErr w:type="spellStart"/>
      <w:r w:rsidRPr="00E509EC">
        <w:t>Londoño</w:t>
      </w:r>
      <w:proofErr w:type="spellEnd"/>
    </w:p>
    <w:p w14:paraId="65C6620A" w14:textId="77777777" w:rsidR="00C747EA" w:rsidRPr="00E509EC" w:rsidRDefault="00C747EA" w:rsidP="00FA40D3">
      <w:pPr>
        <w:spacing w:line="276" w:lineRule="auto"/>
        <w:jc w:val="center"/>
      </w:pPr>
      <w:r w:rsidRPr="00E509EC">
        <w:t>Yenny Patricia Vergara Monsalve</w:t>
      </w:r>
    </w:p>
    <w:p w14:paraId="06AC0994" w14:textId="77777777" w:rsidR="00C747EA" w:rsidRPr="00E509EC" w:rsidRDefault="00C747EA" w:rsidP="00FA40D3">
      <w:pPr>
        <w:spacing w:line="276" w:lineRule="auto"/>
        <w:jc w:val="center"/>
      </w:pPr>
    </w:p>
    <w:p w14:paraId="10F8347B" w14:textId="77777777" w:rsidR="00C747EA" w:rsidRPr="00E509EC" w:rsidRDefault="00C747EA" w:rsidP="00FA40D3">
      <w:pPr>
        <w:spacing w:line="276" w:lineRule="auto"/>
        <w:jc w:val="center"/>
      </w:pPr>
    </w:p>
    <w:p w14:paraId="1D0211A0" w14:textId="77777777" w:rsidR="00C747EA" w:rsidRPr="00E509EC" w:rsidRDefault="00C747EA" w:rsidP="00FA40D3">
      <w:pPr>
        <w:spacing w:line="276" w:lineRule="auto"/>
        <w:jc w:val="center"/>
      </w:pPr>
      <w:r w:rsidRPr="00E509EC">
        <w:t xml:space="preserve">Monografía presentada para optar al título de Especialista en Analítica y Ciencia de Datos </w:t>
      </w:r>
    </w:p>
    <w:p w14:paraId="736AF0C7" w14:textId="77777777" w:rsidR="00C747EA" w:rsidRPr="00E509EC" w:rsidRDefault="00C747EA" w:rsidP="00FA40D3">
      <w:pPr>
        <w:spacing w:line="276" w:lineRule="auto"/>
        <w:jc w:val="center"/>
      </w:pPr>
    </w:p>
    <w:p w14:paraId="68A3F156" w14:textId="77777777" w:rsidR="00C747EA" w:rsidRPr="00E509EC" w:rsidRDefault="00C747EA" w:rsidP="00FA40D3">
      <w:pPr>
        <w:spacing w:line="276" w:lineRule="auto"/>
        <w:jc w:val="center"/>
      </w:pPr>
    </w:p>
    <w:p w14:paraId="746E5192" w14:textId="77777777" w:rsidR="00C747EA" w:rsidRPr="00E509EC" w:rsidRDefault="00C747EA" w:rsidP="00FA40D3">
      <w:pPr>
        <w:spacing w:line="276" w:lineRule="auto"/>
        <w:jc w:val="center"/>
      </w:pPr>
      <w:bookmarkStart w:id="2" w:name="_heading=h.30j0zll" w:colFirst="0" w:colLast="0"/>
      <w:bookmarkEnd w:id="2"/>
      <w:r w:rsidRPr="00E509EC">
        <w:t>Asesor</w:t>
      </w:r>
      <w:r w:rsidRPr="00E509EC">
        <w:br/>
        <w:t>David Manuel Villanueva Valdés</w:t>
      </w:r>
    </w:p>
    <w:p w14:paraId="473C4C5E" w14:textId="77777777" w:rsidR="00C747EA" w:rsidRPr="00E509EC" w:rsidRDefault="00C747EA" w:rsidP="00FA40D3">
      <w:pPr>
        <w:pBdr>
          <w:top w:val="nil"/>
          <w:left w:val="nil"/>
          <w:bottom w:val="nil"/>
          <w:right w:val="nil"/>
          <w:between w:val="nil"/>
        </w:pBdr>
        <w:spacing w:line="276" w:lineRule="auto"/>
        <w:ind w:firstLine="709"/>
        <w:jc w:val="center"/>
        <w:rPr>
          <w:color w:val="000000"/>
        </w:rPr>
      </w:pPr>
    </w:p>
    <w:p w14:paraId="6F4A9593" w14:textId="77777777" w:rsidR="00C747EA" w:rsidRPr="00E509EC" w:rsidRDefault="00C747EA" w:rsidP="00FA40D3">
      <w:pPr>
        <w:pBdr>
          <w:top w:val="nil"/>
          <w:left w:val="nil"/>
          <w:bottom w:val="nil"/>
          <w:right w:val="nil"/>
          <w:between w:val="nil"/>
        </w:pBdr>
        <w:spacing w:line="276" w:lineRule="auto"/>
        <w:ind w:firstLine="709"/>
        <w:jc w:val="center"/>
        <w:rPr>
          <w:color w:val="000000"/>
        </w:rPr>
      </w:pPr>
    </w:p>
    <w:p w14:paraId="1B592A08" w14:textId="77777777" w:rsidR="00C747EA" w:rsidRPr="00E509EC" w:rsidRDefault="00C747EA" w:rsidP="00FA40D3">
      <w:pPr>
        <w:pBdr>
          <w:top w:val="nil"/>
          <w:left w:val="nil"/>
          <w:bottom w:val="nil"/>
          <w:right w:val="nil"/>
          <w:between w:val="nil"/>
        </w:pBdr>
        <w:spacing w:line="276" w:lineRule="auto"/>
        <w:ind w:firstLine="709"/>
        <w:jc w:val="center"/>
        <w:rPr>
          <w:color w:val="000000"/>
        </w:rPr>
      </w:pPr>
    </w:p>
    <w:p w14:paraId="46AE31AC" w14:textId="77777777" w:rsidR="00C747EA" w:rsidRPr="00E509EC" w:rsidRDefault="00C747EA" w:rsidP="00FA40D3">
      <w:pPr>
        <w:pBdr>
          <w:top w:val="nil"/>
          <w:left w:val="nil"/>
          <w:bottom w:val="nil"/>
          <w:right w:val="nil"/>
          <w:between w:val="nil"/>
        </w:pBdr>
        <w:spacing w:line="276" w:lineRule="auto"/>
        <w:ind w:firstLine="709"/>
        <w:jc w:val="center"/>
        <w:rPr>
          <w:color w:val="000000"/>
        </w:rPr>
      </w:pPr>
      <w:r w:rsidRPr="00E509EC">
        <w:rPr>
          <w:color w:val="000000"/>
        </w:rPr>
        <w:tab/>
      </w:r>
    </w:p>
    <w:p w14:paraId="23B4793D" w14:textId="77777777" w:rsidR="00C747EA" w:rsidRPr="00E509EC" w:rsidRDefault="00C747EA" w:rsidP="00FA40D3">
      <w:pPr>
        <w:pBdr>
          <w:top w:val="nil"/>
          <w:left w:val="nil"/>
          <w:bottom w:val="nil"/>
          <w:right w:val="nil"/>
          <w:between w:val="nil"/>
        </w:pBdr>
        <w:spacing w:line="276" w:lineRule="auto"/>
        <w:ind w:firstLine="709"/>
        <w:jc w:val="center"/>
        <w:rPr>
          <w:color w:val="000000"/>
        </w:rPr>
      </w:pPr>
    </w:p>
    <w:p w14:paraId="5D9BE643" w14:textId="77777777" w:rsidR="00C747EA" w:rsidRPr="00E509EC" w:rsidRDefault="00C747EA" w:rsidP="00FA40D3">
      <w:pPr>
        <w:spacing w:line="276" w:lineRule="auto"/>
        <w:jc w:val="center"/>
      </w:pPr>
      <w:r w:rsidRPr="00E509EC">
        <w:t>Universidad de Antioquia</w:t>
      </w:r>
      <w:r w:rsidRPr="00E509EC">
        <w:br/>
        <w:t>Facultad de Ingeniería</w:t>
      </w:r>
    </w:p>
    <w:p w14:paraId="40DD6EA8" w14:textId="77777777" w:rsidR="00C747EA" w:rsidRPr="00E509EC" w:rsidRDefault="00C747EA" w:rsidP="00FA40D3">
      <w:pPr>
        <w:spacing w:line="276" w:lineRule="auto"/>
        <w:jc w:val="center"/>
      </w:pPr>
      <w:bookmarkStart w:id="3" w:name="_heading=h.1fob9te" w:colFirst="0" w:colLast="0"/>
      <w:bookmarkEnd w:id="3"/>
      <w:r w:rsidRPr="00E509EC">
        <w:t>Especialización en Analítica y Ciencia de Datos</w:t>
      </w:r>
    </w:p>
    <w:p w14:paraId="09EB0677" w14:textId="77777777" w:rsidR="00C747EA" w:rsidRPr="00E509EC" w:rsidRDefault="00C747EA" w:rsidP="00FA40D3">
      <w:pPr>
        <w:spacing w:line="276" w:lineRule="auto"/>
        <w:jc w:val="center"/>
      </w:pPr>
      <w:r w:rsidRPr="00E509EC">
        <w:t>Medellín, Antioquia, Colombia</w:t>
      </w:r>
    </w:p>
    <w:p w14:paraId="1863B822" w14:textId="77777777" w:rsidR="00C747EA" w:rsidRPr="00E509EC" w:rsidRDefault="00C747EA" w:rsidP="00FA40D3">
      <w:pPr>
        <w:spacing w:line="276" w:lineRule="auto"/>
        <w:jc w:val="center"/>
        <w:rPr>
          <w:color w:val="2B579A"/>
          <w:shd w:val="clear" w:color="auto" w:fill="E6E6E6"/>
        </w:rPr>
      </w:pPr>
      <w:r w:rsidRPr="00E509EC">
        <w:t>2025</w:t>
      </w:r>
    </w:p>
    <w:p w14:paraId="449BACF8" w14:textId="77777777" w:rsidR="00C747EA" w:rsidRPr="00E509EC" w:rsidRDefault="00C747EA" w:rsidP="00FA40D3">
      <w:pPr>
        <w:spacing w:line="276" w:lineRule="auto"/>
        <w:jc w:val="center"/>
      </w:pPr>
      <w:r w:rsidRPr="00E509EC">
        <w:br w:type="page"/>
      </w:r>
    </w:p>
    <w:tbl>
      <w:tblPr>
        <w:tblW w:w="9404" w:type="dxa"/>
        <w:jc w:val="center"/>
        <w:tblBorders>
          <w:top w:val="nil"/>
          <w:left w:val="nil"/>
          <w:bottom w:val="nil"/>
          <w:right w:val="nil"/>
          <w:insideH w:val="nil"/>
          <w:insideV w:val="nil"/>
        </w:tblBorders>
        <w:tblLayout w:type="fixed"/>
        <w:tblLook w:val="0400" w:firstRow="0" w:lastRow="0" w:firstColumn="0" w:lastColumn="0" w:noHBand="0" w:noVBand="1"/>
      </w:tblPr>
      <w:tblGrid>
        <w:gridCol w:w="2351"/>
        <w:gridCol w:w="7053"/>
      </w:tblGrid>
      <w:tr w:rsidR="00C747EA" w:rsidRPr="00E509EC" w14:paraId="4F4F477A" w14:textId="77777777" w:rsidTr="008B5D1A">
        <w:trPr>
          <w:trHeight w:val="397"/>
          <w:jc w:val="center"/>
        </w:trPr>
        <w:tc>
          <w:tcPr>
            <w:tcW w:w="2351" w:type="dxa"/>
            <w:tcBorders>
              <w:top w:val="single" w:sz="12" w:space="0" w:color="538135"/>
              <w:bottom w:val="single" w:sz="12" w:space="0" w:color="538135"/>
            </w:tcBorders>
            <w:vAlign w:val="center"/>
          </w:tcPr>
          <w:p w14:paraId="23477DE9" w14:textId="77777777" w:rsidR="00C747EA" w:rsidRPr="00E509EC" w:rsidRDefault="00C747EA" w:rsidP="00FA40D3">
            <w:pPr>
              <w:spacing w:before="60" w:after="60" w:line="276" w:lineRule="auto"/>
              <w:jc w:val="center"/>
              <w:rPr>
                <w:b/>
              </w:rPr>
            </w:pPr>
            <w:bookmarkStart w:id="4" w:name="_heading=h.3znysh7" w:colFirst="0" w:colLast="0"/>
            <w:bookmarkEnd w:id="4"/>
            <w:r w:rsidRPr="00E509EC">
              <w:rPr>
                <w:b/>
              </w:rPr>
              <w:lastRenderedPageBreak/>
              <w:t>Cita</w:t>
            </w:r>
          </w:p>
        </w:tc>
        <w:tc>
          <w:tcPr>
            <w:tcW w:w="7053" w:type="dxa"/>
            <w:tcBorders>
              <w:top w:val="single" w:sz="12" w:space="0" w:color="538135"/>
              <w:bottom w:val="single" w:sz="12" w:space="0" w:color="538135"/>
            </w:tcBorders>
            <w:vAlign w:val="center"/>
          </w:tcPr>
          <w:p w14:paraId="08B628FE" w14:textId="77777777" w:rsidR="00C747EA" w:rsidRPr="00E509EC" w:rsidRDefault="00C747EA" w:rsidP="00FA40D3">
            <w:pPr>
              <w:spacing w:before="60" w:after="60" w:line="276" w:lineRule="auto"/>
              <w:jc w:val="center"/>
            </w:pPr>
            <w:r w:rsidRPr="00E509EC">
              <w:t>(</w:t>
            </w:r>
            <w:sdt>
              <w:sdtPr>
                <w:tag w:val="goog_rdk_0"/>
                <w:id w:val="60839918"/>
              </w:sdtPr>
              <w:sdtContent>
                <w:commentRangeStart w:id="5"/>
              </w:sdtContent>
            </w:sdt>
            <w:r w:rsidRPr="00E509EC">
              <w:t xml:space="preserve">Londoño </w:t>
            </w:r>
            <w:proofErr w:type="spellStart"/>
            <w:r w:rsidRPr="00E509EC">
              <w:t>Londoño</w:t>
            </w:r>
            <w:proofErr w:type="spellEnd"/>
            <w:r w:rsidRPr="00E509EC">
              <w:t xml:space="preserve"> &amp; Vergara Monsalve, </w:t>
            </w:r>
            <w:commentRangeEnd w:id="5"/>
            <w:r w:rsidRPr="00E509EC">
              <w:commentReference w:id="5"/>
            </w:r>
            <w:r w:rsidRPr="00E509EC">
              <w:t>2025)</w:t>
            </w:r>
          </w:p>
        </w:tc>
      </w:tr>
      <w:tr w:rsidR="00C747EA" w:rsidRPr="00E509EC" w14:paraId="4B3EA531" w14:textId="77777777" w:rsidTr="008B5D1A">
        <w:trPr>
          <w:trHeight w:val="983"/>
          <w:jc w:val="center"/>
        </w:trPr>
        <w:tc>
          <w:tcPr>
            <w:tcW w:w="2351" w:type="dxa"/>
            <w:tcBorders>
              <w:top w:val="single" w:sz="12" w:space="0" w:color="538135"/>
              <w:bottom w:val="single" w:sz="12" w:space="0" w:color="538135"/>
            </w:tcBorders>
            <w:vAlign w:val="center"/>
          </w:tcPr>
          <w:p w14:paraId="2F75FDCB" w14:textId="77777777" w:rsidR="00C747EA" w:rsidRPr="00E509EC" w:rsidRDefault="00C747EA" w:rsidP="00FA40D3">
            <w:pPr>
              <w:spacing w:before="60" w:line="276" w:lineRule="auto"/>
              <w:jc w:val="center"/>
              <w:rPr>
                <w:b/>
              </w:rPr>
            </w:pPr>
            <w:r w:rsidRPr="00E509EC">
              <w:rPr>
                <w:b/>
              </w:rPr>
              <w:t>Referencia</w:t>
            </w:r>
          </w:p>
          <w:p w14:paraId="5C9632DB" w14:textId="77777777" w:rsidR="00C747EA" w:rsidRPr="00E509EC" w:rsidRDefault="00C747EA" w:rsidP="00FA40D3">
            <w:pPr>
              <w:spacing w:line="276" w:lineRule="auto"/>
              <w:jc w:val="center"/>
            </w:pPr>
          </w:p>
          <w:p w14:paraId="0929DACC" w14:textId="77777777" w:rsidR="00C747EA" w:rsidRPr="00E509EC" w:rsidRDefault="00C747EA" w:rsidP="00FA40D3">
            <w:pPr>
              <w:spacing w:line="276" w:lineRule="auto"/>
              <w:jc w:val="center"/>
            </w:pPr>
            <w:r w:rsidRPr="00E509EC">
              <w:rPr>
                <w:b/>
              </w:rPr>
              <w:t>Estilo APA 7 (2020)</w:t>
            </w:r>
          </w:p>
        </w:tc>
        <w:tc>
          <w:tcPr>
            <w:tcW w:w="7053" w:type="dxa"/>
            <w:tcBorders>
              <w:top w:val="single" w:sz="12" w:space="0" w:color="538135"/>
              <w:bottom w:val="single" w:sz="12" w:space="0" w:color="538135"/>
            </w:tcBorders>
          </w:tcPr>
          <w:p w14:paraId="25BB726B" w14:textId="77777777" w:rsidR="00C747EA" w:rsidRPr="00E509EC" w:rsidRDefault="00000000" w:rsidP="00FA40D3">
            <w:pPr>
              <w:spacing w:line="276" w:lineRule="auto"/>
              <w:jc w:val="center"/>
              <w:rPr>
                <w:b/>
              </w:rPr>
            </w:pPr>
            <w:sdt>
              <w:sdtPr>
                <w:tag w:val="goog_rdk_1"/>
                <w:id w:val="503169297"/>
              </w:sdtPr>
              <w:sdtContent>
                <w:commentRangeStart w:id="6"/>
              </w:sdtContent>
            </w:sdt>
            <w:r w:rsidR="00C747EA" w:rsidRPr="00E509EC">
              <w:t xml:space="preserve">Londoño </w:t>
            </w:r>
            <w:proofErr w:type="spellStart"/>
            <w:r w:rsidR="00C747EA" w:rsidRPr="00E509EC">
              <w:t>Londoño</w:t>
            </w:r>
            <w:proofErr w:type="spellEnd"/>
            <w:r w:rsidR="00C747EA" w:rsidRPr="00E509EC">
              <w:t xml:space="preserve">, D.F., &amp; Vergara Monsalve, Y. P. </w:t>
            </w:r>
            <w:commentRangeEnd w:id="6"/>
            <w:r w:rsidR="00C747EA" w:rsidRPr="00E509EC">
              <w:commentReference w:id="6"/>
            </w:r>
            <w:r w:rsidR="00C747EA" w:rsidRPr="00E509EC">
              <w:t xml:space="preserve">(2025). </w:t>
            </w:r>
            <w:r w:rsidR="00C747EA" w:rsidRPr="00E509EC">
              <w:rPr>
                <w:i/>
              </w:rPr>
              <w:t>Modelo de Predicción de Tiempo de Espera de un Asegurado en Accidente de Tránsito</w:t>
            </w:r>
          </w:p>
          <w:p w14:paraId="23213017" w14:textId="77777777" w:rsidR="00C747EA" w:rsidRPr="00E509EC" w:rsidRDefault="00C747EA" w:rsidP="00FA40D3">
            <w:pPr>
              <w:spacing w:before="60" w:after="60" w:line="276" w:lineRule="auto"/>
              <w:ind w:left="709" w:hanging="709"/>
            </w:pPr>
            <w:r w:rsidRPr="00E509EC">
              <w:t xml:space="preserve"> Trabajo de grado especialización. Universidad de Antioquia, Medellín, Colombia.</w:t>
            </w:r>
          </w:p>
        </w:tc>
      </w:tr>
    </w:tbl>
    <w:p w14:paraId="3D54238A" w14:textId="77777777" w:rsidR="00C747EA" w:rsidRPr="00E509EC" w:rsidRDefault="00C747EA" w:rsidP="00FA40D3">
      <w:pPr>
        <w:spacing w:line="276" w:lineRule="auto"/>
        <w:jc w:val="left"/>
        <w:rPr>
          <w:b/>
        </w:rPr>
      </w:pPr>
      <w:r w:rsidRPr="00E509EC">
        <w:rPr>
          <w:b/>
          <w:noProof/>
        </w:rPr>
        <w:drawing>
          <wp:inline distT="0" distB="0" distL="0" distR="0" wp14:anchorId="160A0614" wp14:editId="1997D7C1">
            <wp:extent cx="803637" cy="303715"/>
            <wp:effectExtent l="0" t="0" r="0" b="0"/>
            <wp:docPr id="1964102769" name="image31.jpg"/>
            <wp:cNvGraphicFramePr/>
            <a:graphic xmlns:a="http://schemas.openxmlformats.org/drawingml/2006/main">
              <a:graphicData uri="http://schemas.openxmlformats.org/drawingml/2006/picture">
                <pic:pic xmlns:pic="http://schemas.openxmlformats.org/drawingml/2006/picture">
                  <pic:nvPicPr>
                    <pic:cNvPr id="0" name="image31.jpg"/>
                    <pic:cNvPicPr preferRelativeResize="0"/>
                  </pic:nvPicPr>
                  <pic:blipFill>
                    <a:blip r:embed="rId16"/>
                    <a:srcRect/>
                    <a:stretch>
                      <a:fillRect/>
                    </a:stretch>
                  </pic:blipFill>
                  <pic:spPr>
                    <a:xfrm>
                      <a:off x="0" y="0"/>
                      <a:ext cx="803637" cy="303715"/>
                    </a:xfrm>
                    <a:prstGeom prst="rect">
                      <a:avLst/>
                    </a:prstGeom>
                    <a:ln/>
                  </pic:spPr>
                </pic:pic>
              </a:graphicData>
            </a:graphic>
          </wp:inline>
        </w:drawing>
      </w:r>
      <w:r w:rsidRPr="00E509EC">
        <w:rPr>
          <w:b/>
        </w:rPr>
        <w:t xml:space="preserve"> </w:t>
      </w:r>
      <w:r w:rsidRPr="00E509EC">
        <w:rPr>
          <w:noProof/>
        </w:rPr>
        <w:drawing>
          <wp:inline distT="0" distB="0" distL="0" distR="0" wp14:anchorId="713CBA36" wp14:editId="41C0A52D">
            <wp:extent cx="750563" cy="261288"/>
            <wp:effectExtent l="0" t="0" r="0" b="0"/>
            <wp:docPr id="1964102768" name="image34.png" descr="Creative Commons en periodismo: qué es y cómo usarlo"/>
            <wp:cNvGraphicFramePr/>
            <a:graphic xmlns:a="http://schemas.openxmlformats.org/drawingml/2006/main">
              <a:graphicData uri="http://schemas.openxmlformats.org/drawingml/2006/picture">
                <pic:pic xmlns:pic="http://schemas.openxmlformats.org/drawingml/2006/picture">
                  <pic:nvPicPr>
                    <pic:cNvPr id="0" name="image34.png" descr="Creative Commons en periodismo: qué es y cómo usarlo"/>
                    <pic:cNvPicPr preferRelativeResize="0"/>
                  </pic:nvPicPr>
                  <pic:blipFill>
                    <a:blip r:embed="rId17"/>
                    <a:srcRect t="9349" r="2978" b="7721"/>
                    <a:stretch>
                      <a:fillRect/>
                    </a:stretch>
                  </pic:blipFill>
                  <pic:spPr>
                    <a:xfrm>
                      <a:off x="0" y="0"/>
                      <a:ext cx="750563" cy="261288"/>
                    </a:xfrm>
                    <a:prstGeom prst="rect">
                      <a:avLst/>
                    </a:prstGeom>
                    <a:ln/>
                  </pic:spPr>
                </pic:pic>
              </a:graphicData>
            </a:graphic>
          </wp:inline>
        </w:drawing>
      </w:r>
    </w:p>
    <w:p w14:paraId="5FE43DB2" w14:textId="77777777" w:rsidR="00C747EA" w:rsidRPr="00E509EC" w:rsidRDefault="00C747EA" w:rsidP="00FA40D3">
      <w:pPr>
        <w:spacing w:line="276" w:lineRule="auto"/>
      </w:pPr>
      <w:bookmarkStart w:id="7" w:name="_heading=h.2et92p0" w:colFirst="0" w:colLast="0"/>
      <w:bookmarkEnd w:id="7"/>
    </w:p>
    <w:p w14:paraId="521FCA54" w14:textId="77777777" w:rsidR="00C747EA" w:rsidRPr="00E509EC" w:rsidRDefault="00C747EA" w:rsidP="00FA40D3">
      <w:pPr>
        <w:spacing w:line="276" w:lineRule="auto"/>
      </w:pPr>
      <w:bookmarkStart w:id="8" w:name="_heading=h.tyjcwt" w:colFirst="0" w:colLast="0"/>
      <w:bookmarkEnd w:id="8"/>
    </w:p>
    <w:p w14:paraId="28A1CB3D" w14:textId="77777777" w:rsidR="00C747EA" w:rsidRPr="00E509EC" w:rsidRDefault="00C747EA" w:rsidP="00FA40D3">
      <w:pPr>
        <w:spacing w:before="120" w:after="120" w:line="276" w:lineRule="auto"/>
        <w:jc w:val="left"/>
      </w:pPr>
      <w:bookmarkStart w:id="9" w:name="_heading=h.3dy6vkm" w:colFirst="0" w:colLast="0"/>
      <w:bookmarkEnd w:id="9"/>
      <w:r w:rsidRPr="00E509EC">
        <w:t xml:space="preserve">Especialización en Analítica y Ciencia de Datos, </w:t>
      </w:r>
      <w:sdt>
        <w:sdtPr>
          <w:tag w:val="goog_rdk_2"/>
          <w:id w:val="395326359"/>
        </w:sdtPr>
        <w:sdtContent>
          <w:commentRangeStart w:id="10"/>
        </w:sdtContent>
      </w:sdt>
      <w:r w:rsidRPr="00E509EC">
        <w:t>Cohorte</w:t>
      </w:r>
      <w:r w:rsidRPr="00E509EC">
        <w:rPr>
          <w:b/>
        </w:rPr>
        <w:t xml:space="preserve"> </w:t>
      </w:r>
      <w:r w:rsidRPr="00E509EC">
        <w:t xml:space="preserve">IX. </w:t>
      </w:r>
      <w:commentRangeEnd w:id="10"/>
      <w:r w:rsidRPr="00E509EC">
        <w:commentReference w:id="10"/>
      </w:r>
    </w:p>
    <w:p w14:paraId="61FEAB04" w14:textId="77777777" w:rsidR="00C747EA" w:rsidRPr="00E509EC" w:rsidRDefault="00C747EA" w:rsidP="00FA40D3">
      <w:pPr>
        <w:spacing w:before="120" w:after="120" w:line="276" w:lineRule="auto"/>
        <w:jc w:val="left"/>
      </w:pPr>
      <w:r w:rsidRPr="00E509EC">
        <w:t xml:space="preserve">Centro de Investigación Ambientales y de Ingeniería (CIA). </w:t>
      </w:r>
    </w:p>
    <w:p w14:paraId="01F399B7" w14:textId="77777777" w:rsidR="00C747EA" w:rsidRPr="00E509EC" w:rsidRDefault="00C747EA" w:rsidP="00FA40D3">
      <w:pPr>
        <w:spacing w:before="120" w:after="120" w:line="276" w:lineRule="auto"/>
        <w:jc w:val="left"/>
      </w:pPr>
    </w:p>
    <w:p w14:paraId="795CAC1D" w14:textId="77777777" w:rsidR="00C747EA" w:rsidRPr="00E509EC" w:rsidRDefault="00C747EA" w:rsidP="00FA40D3">
      <w:pPr>
        <w:spacing w:before="120" w:after="120" w:line="276" w:lineRule="auto"/>
        <w:jc w:val="left"/>
      </w:pPr>
    </w:p>
    <w:p w14:paraId="7343BBF0" w14:textId="77777777" w:rsidR="00C747EA" w:rsidRPr="00E509EC" w:rsidRDefault="00C747EA" w:rsidP="00FA40D3">
      <w:pPr>
        <w:spacing w:line="276" w:lineRule="auto"/>
        <w:jc w:val="left"/>
      </w:pPr>
    </w:p>
    <w:p w14:paraId="088DCA38" w14:textId="77777777" w:rsidR="00C747EA" w:rsidRPr="00E509EC" w:rsidRDefault="00C747EA" w:rsidP="00FA40D3">
      <w:pPr>
        <w:spacing w:line="276" w:lineRule="auto"/>
      </w:pPr>
      <w:bookmarkStart w:id="11" w:name="_heading=h.1t3h5sf" w:colFirst="0" w:colLast="0"/>
      <w:bookmarkEnd w:id="11"/>
    </w:p>
    <w:tbl>
      <w:tblPr>
        <w:tblW w:w="4678" w:type="dxa"/>
        <w:tblBorders>
          <w:top w:val="nil"/>
          <w:left w:val="nil"/>
          <w:bottom w:val="nil"/>
          <w:right w:val="nil"/>
          <w:insideH w:val="nil"/>
          <w:insideV w:val="nil"/>
        </w:tblBorders>
        <w:tblLayout w:type="fixed"/>
        <w:tblLook w:val="0400" w:firstRow="0" w:lastRow="0" w:firstColumn="0" w:lastColumn="0" w:noHBand="0" w:noVBand="1"/>
      </w:tblPr>
      <w:tblGrid>
        <w:gridCol w:w="2410"/>
        <w:gridCol w:w="2268"/>
      </w:tblGrid>
      <w:tr w:rsidR="00C747EA" w:rsidRPr="00E509EC" w14:paraId="078D7935" w14:textId="77777777" w:rsidTr="008B5D1A">
        <w:tc>
          <w:tcPr>
            <w:tcW w:w="2410" w:type="dxa"/>
            <w:vAlign w:val="center"/>
          </w:tcPr>
          <w:p w14:paraId="42938CB4" w14:textId="77777777" w:rsidR="00C747EA" w:rsidRPr="00E509EC" w:rsidRDefault="00C747EA" w:rsidP="00FA40D3">
            <w:pPr>
              <w:spacing w:line="276" w:lineRule="auto"/>
            </w:pPr>
            <w:r w:rsidRPr="00E509EC">
              <w:rPr>
                <w:noProof/>
              </w:rPr>
              <w:drawing>
                <wp:inline distT="0" distB="0" distL="0" distR="0" wp14:anchorId="168D770F" wp14:editId="4C1D2768">
                  <wp:extent cx="1254906" cy="452526"/>
                  <wp:effectExtent l="0" t="0" r="0" b="0"/>
                  <wp:docPr id="1964102771" name="image35.png" descr="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1964102771" name="image35.png" descr="Texto&#10;&#10;Descripción generada automáticamente"/>
                          <pic:cNvPicPr preferRelativeResize="0"/>
                        </pic:nvPicPr>
                        <pic:blipFill>
                          <a:blip r:embed="rId18"/>
                          <a:srcRect/>
                          <a:stretch>
                            <a:fillRect/>
                          </a:stretch>
                        </pic:blipFill>
                        <pic:spPr>
                          <a:xfrm>
                            <a:off x="0" y="0"/>
                            <a:ext cx="1254906" cy="452526"/>
                          </a:xfrm>
                          <a:prstGeom prst="rect">
                            <a:avLst/>
                          </a:prstGeom>
                          <a:ln/>
                        </pic:spPr>
                      </pic:pic>
                    </a:graphicData>
                  </a:graphic>
                </wp:inline>
              </w:drawing>
            </w:r>
          </w:p>
        </w:tc>
        <w:tc>
          <w:tcPr>
            <w:tcW w:w="2268" w:type="dxa"/>
            <w:vAlign w:val="center"/>
          </w:tcPr>
          <w:p w14:paraId="31899E5F" w14:textId="77777777" w:rsidR="00C747EA" w:rsidRPr="00E509EC" w:rsidRDefault="00C747EA" w:rsidP="00FA40D3">
            <w:pPr>
              <w:spacing w:line="276" w:lineRule="auto"/>
            </w:pPr>
            <w:r w:rsidRPr="00E509EC">
              <w:rPr>
                <w:noProof/>
              </w:rPr>
              <w:drawing>
                <wp:inline distT="0" distB="0" distL="0" distR="0" wp14:anchorId="157D9A06" wp14:editId="0E8A9879">
                  <wp:extent cx="1249544" cy="458044"/>
                  <wp:effectExtent l="0" t="0" r="0" b="0"/>
                  <wp:docPr id="1964102770" name="image37.png" descr="Diagrama&#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0" name="image37.png" descr="Diagrama&#10;&#10;Descripción generada automáticamente con confianza media"/>
                          <pic:cNvPicPr preferRelativeResize="0"/>
                        </pic:nvPicPr>
                        <pic:blipFill>
                          <a:blip r:embed="rId19"/>
                          <a:srcRect l="13611" t="26359" r="13865" b="26900"/>
                          <a:stretch>
                            <a:fillRect/>
                          </a:stretch>
                        </pic:blipFill>
                        <pic:spPr>
                          <a:xfrm>
                            <a:off x="0" y="0"/>
                            <a:ext cx="1249544" cy="458044"/>
                          </a:xfrm>
                          <a:prstGeom prst="rect">
                            <a:avLst/>
                          </a:prstGeom>
                          <a:ln/>
                        </pic:spPr>
                      </pic:pic>
                    </a:graphicData>
                  </a:graphic>
                </wp:inline>
              </w:drawing>
            </w:r>
          </w:p>
        </w:tc>
      </w:tr>
    </w:tbl>
    <w:p w14:paraId="596F9FCC" w14:textId="77777777" w:rsidR="00C747EA" w:rsidRPr="00E509EC" w:rsidRDefault="00C747EA" w:rsidP="00FA40D3">
      <w:pPr>
        <w:spacing w:before="120" w:after="120" w:line="276" w:lineRule="auto"/>
        <w:jc w:val="left"/>
      </w:pPr>
      <w:bookmarkStart w:id="12" w:name="_heading=h.4d34og8" w:colFirst="0" w:colLast="0"/>
      <w:bookmarkEnd w:id="12"/>
      <w:r w:rsidRPr="00E509EC">
        <w:t>Centro de Documentación Ingeniería (CENDOI)</w:t>
      </w:r>
    </w:p>
    <w:p w14:paraId="2A524222" w14:textId="77777777" w:rsidR="00C747EA" w:rsidRPr="00E509EC" w:rsidRDefault="00C747EA" w:rsidP="00FA40D3">
      <w:pPr>
        <w:spacing w:before="120" w:after="120" w:line="276" w:lineRule="auto"/>
        <w:rPr>
          <w:b/>
        </w:rPr>
      </w:pPr>
    </w:p>
    <w:p w14:paraId="30BFD0D8" w14:textId="77777777" w:rsidR="00C747EA" w:rsidRPr="00E509EC" w:rsidRDefault="00C747EA" w:rsidP="00FA40D3">
      <w:pPr>
        <w:spacing w:before="120" w:after="120" w:line="276" w:lineRule="auto"/>
      </w:pPr>
      <w:r w:rsidRPr="00E509EC">
        <w:rPr>
          <w:b/>
        </w:rPr>
        <w:t>Repositorio Institucional:</w:t>
      </w:r>
      <w:r w:rsidRPr="00E509EC">
        <w:t xml:space="preserve"> http://bibliotecadigital.udea.edu.co</w:t>
      </w:r>
    </w:p>
    <w:p w14:paraId="49BBB4AD" w14:textId="77777777" w:rsidR="00C747EA" w:rsidRPr="00E509EC" w:rsidRDefault="00C747EA" w:rsidP="00FA40D3">
      <w:pPr>
        <w:spacing w:line="276" w:lineRule="auto"/>
      </w:pPr>
    </w:p>
    <w:p w14:paraId="410F3241" w14:textId="77777777" w:rsidR="00C747EA" w:rsidRPr="00E509EC" w:rsidRDefault="00C747EA" w:rsidP="00FA40D3">
      <w:pPr>
        <w:spacing w:line="276" w:lineRule="auto"/>
      </w:pPr>
      <w:r w:rsidRPr="00E509EC">
        <w:t>Universidad de Antioquia - www.udea.edu.co</w:t>
      </w:r>
    </w:p>
    <w:p w14:paraId="7F07C68B" w14:textId="77777777" w:rsidR="00C747EA" w:rsidRPr="00E509EC" w:rsidRDefault="00C747EA" w:rsidP="00FA40D3">
      <w:pPr>
        <w:spacing w:line="276" w:lineRule="auto"/>
        <w:jc w:val="left"/>
      </w:pPr>
      <w:r w:rsidRPr="00E509EC">
        <w:t xml:space="preserve">Rector: John Jairo Arboleda </w:t>
      </w:r>
      <w:proofErr w:type="spellStart"/>
      <w:r w:rsidRPr="00E509EC">
        <w:t>Céspedes</w:t>
      </w:r>
      <w:proofErr w:type="spellEnd"/>
      <w:r w:rsidRPr="00E509EC">
        <w:t>.</w:t>
      </w:r>
    </w:p>
    <w:p w14:paraId="6858C804" w14:textId="77777777" w:rsidR="00C747EA" w:rsidRPr="00E509EC" w:rsidRDefault="00C747EA" w:rsidP="00FA40D3">
      <w:pPr>
        <w:spacing w:line="276" w:lineRule="auto"/>
        <w:jc w:val="left"/>
      </w:pPr>
      <w:r w:rsidRPr="00E509EC">
        <w:t>Decano: Julio Cesar Saldarriaga Molina</w:t>
      </w:r>
    </w:p>
    <w:p w14:paraId="30FE35AB" w14:textId="77777777" w:rsidR="00C747EA" w:rsidRPr="00E509EC" w:rsidRDefault="00C747EA" w:rsidP="00FA40D3">
      <w:pPr>
        <w:spacing w:line="276" w:lineRule="auto"/>
        <w:jc w:val="left"/>
      </w:pPr>
      <w:r w:rsidRPr="00E509EC">
        <w:t xml:space="preserve">Jefe departamento: Diego José Luis </w:t>
      </w:r>
      <w:proofErr w:type="spellStart"/>
      <w:r w:rsidRPr="00E509EC">
        <w:t>Botia</w:t>
      </w:r>
      <w:proofErr w:type="spellEnd"/>
      <w:r w:rsidRPr="00E509EC">
        <w:t xml:space="preserve"> Valderrama</w:t>
      </w:r>
    </w:p>
    <w:p w14:paraId="235DB066" w14:textId="77777777" w:rsidR="00C747EA" w:rsidRPr="00E509EC" w:rsidRDefault="00C747EA" w:rsidP="00FA40D3">
      <w:pPr>
        <w:spacing w:line="276" w:lineRule="auto"/>
      </w:pPr>
    </w:p>
    <w:p w14:paraId="5C44F346" w14:textId="77777777" w:rsidR="00C747EA" w:rsidRPr="00E509EC" w:rsidRDefault="00C747EA" w:rsidP="00FA40D3">
      <w:pPr>
        <w:spacing w:line="276" w:lineRule="auto"/>
      </w:pPr>
      <w:r w:rsidRPr="00E509EC">
        <w:t>El contenido de esta obra corresponde al derecho de expresión de los autores y no compromete el pensamiento institucional de la Universidad de Antioquia ni desata su responsabilidad frente a terceros. Los autores asumen la responsabilidad por los derechos de autor y conexos.</w:t>
      </w:r>
    </w:p>
    <w:p w14:paraId="5C35A370" w14:textId="77777777" w:rsidR="00C747EA" w:rsidRPr="00E509EC" w:rsidRDefault="00C747EA" w:rsidP="00FA40D3">
      <w:pPr>
        <w:spacing w:after="160" w:line="276" w:lineRule="auto"/>
        <w:jc w:val="left"/>
        <w:rPr>
          <w:b/>
        </w:rPr>
      </w:pPr>
      <w:r w:rsidRPr="00E509EC">
        <w:br w:type="page"/>
      </w:r>
    </w:p>
    <w:sdt>
      <w:sdtPr>
        <w:tag w:val="goog_rdk_4"/>
        <w:id w:val="-703797287"/>
      </w:sdtPr>
      <w:sdtContent>
        <w:p w14:paraId="10CBE5D1" w14:textId="77777777" w:rsidR="00C747EA" w:rsidRPr="00E509EC" w:rsidRDefault="00C747EA" w:rsidP="00FA40D3">
          <w:pPr>
            <w:spacing w:line="276" w:lineRule="auto"/>
            <w:jc w:val="center"/>
            <w:rPr>
              <w:del w:id="13" w:author="Author" w:date="2023-10-27T23:34:00Z"/>
              <w:b/>
            </w:rPr>
          </w:pPr>
          <w:r w:rsidRPr="00E509EC">
            <w:t xml:space="preserve">     </w:t>
          </w:r>
          <w:sdt>
            <w:sdtPr>
              <w:tag w:val="goog_rdk_3"/>
              <w:id w:val="1753853548"/>
            </w:sdtPr>
            <w:sdtContent/>
          </w:sdt>
        </w:p>
      </w:sdtContent>
    </w:sdt>
    <w:p w14:paraId="793C4C81" w14:textId="77777777" w:rsidR="00C747EA" w:rsidRPr="00E509EC" w:rsidRDefault="00C747EA" w:rsidP="00FA40D3">
      <w:pPr>
        <w:spacing w:line="276" w:lineRule="auto"/>
        <w:jc w:val="center"/>
        <w:rPr>
          <w:b/>
        </w:rPr>
      </w:pPr>
    </w:p>
    <w:p w14:paraId="194FD8F1" w14:textId="77777777" w:rsidR="00C747EA" w:rsidRPr="00E509EC" w:rsidRDefault="00C747EA" w:rsidP="00FA40D3">
      <w:pPr>
        <w:pBdr>
          <w:top w:val="nil"/>
          <w:left w:val="nil"/>
          <w:bottom w:val="nil"/>
          <w:right w:val="nil"/>
          <w:between w:val="nil"/>
        </w:pBdr>
        <w:spacing w:line="276" w:lineRule="auto"/>
        <w:ind w:left="360"/>
        <w:jc w:val="center"/>
        <w:rPr>
          <w:color w:val="000000"/>
        </w:rPr>
      </w:pPr>
    </w:p>
    <w:p w14:paraId="27425491" w14:textId="77777777" w:rsidR="00C747EA" w:rsidRPr="00E509EC" w:rsidRDefault="00C747EA" w:rsidP="00FA40D3">
      <w:pPr>
        <w:spacing w:line="276" w:lineRule="auto"/>
        <w:jc w:val="center"/>
        <w:rPr>
          <w:b/>
        </w:rPr>
      </w:pPr>
      <w:r w:rsidRPr="00E509EC">
        <w:rPr>
          <w:b/>
        </w:rPr>
        <w:t>Dedicatoria</w:t>
      </w:r>
    </w:p>
    <w:p w14:paraId="36B30F4D" w14:textId="77777777" w:rsidR="00C747EA" w:rsidRPr="00E509EC" w:rsidRDefault="00C747EA" w:rsidP="00FA40D3">
      <w:pPr>
        <w:spacing w:line="276" w:lineRule="auto"/>
        <w:jc w:val="center"/>
        <w:rPr>
          <w:b/>
        </w:rPr>
      </w:pPr>
    </w:p>
    <w:p w14:paraId="0E5EC189" w14:textId="77777777" w:rsidR="00C747EA" w:rsidRPr="00E509EC" w:rsidRDefault="00C747EA" w:rsidP="00FA40D3">
      <w:pPr>
        <w:spacing w:line="276" w:lineRule="auto"/>
        <w:jc w:val="center"/>
        <w:rPr>
          <w:b/>
        </w:rPr>
      </w:pPr>
      <w:r w:rsidRPr="00E509EC">
        <w:t>Nos dedicamos este logro como recordatorio de que los sueños se alcanzan con perseverancia, paciencia y fe.</w:t>
      </w:r>
    </w:p>
    <w:p w14:paraId="64335FF6" w14:textId="77777777" w:rsidR="00C747EA" w:rsidRPr="00E509EC" w:rsidRDefault="00C747EA" w:rsidP="00FA40D3">
      <w:pPr>
        <w:spacing w:line="276" w:lineRule="auto"/>
        <w:jc w:val="center"/>
        <w:rPr>
          <w:b/>
        </w:rPr>
      </w:pPr>
    </w:p>
    <w:p w14:paraId="21F54D3D" w14:textId="77777777" w:rsidR="00C747EA" w:rsidRPr="00E509EC" w:rsidRDefault="00C747EA" w:rsidP="00FA40D3">
      <w:pPr>
        <w:spacing w:line="276" w:lineRule="auto"/>
        <w:jc w:val="center"/>
      </w:pPr>
      <w:r w:rsidRPr="00E509EC">
        <w:rPr>
          <w:b/>
        </w:rPr>
        <w:br/>
      </w:r>
    </w:p>
    <w:p w14:paraId="5AA0F413" w14:textId="77777777" w:rsidR="00C747EA" w:rsidRPr="00E509EC" w:rsidRDefault="00C747EA" w:rsidP="00FA40D3">
      <w:pPr>
        <w:spacing w:line="276" w:lineRule="auto"/>
        <w:jc w:val="center"/>
      </w:pPr>
    </w:p>
    <w:p w14:paraId="6BC071B7" w14:textId="77777777" w:rsidR="00C747EA" w:rsidRPr="00E509EC" w:rsidRDefault="00C747EA" w:rsidP="00FA40D3">
      <w:pPr>
        <w:tabs>
          <w:tab w:val="center" w:pos="4702"/>
          <w:tab w:val="right" w:pos="9404"/>
        </w:tabs>
        <w:spacing w:line="276" w:lineRule="auto"/>
        <w:jc w:val="left"/>
      </w:pPr>
      <w:r w:rsidRPr="00E509EC">
        <w:tab/>
      </w:r>
    </w:p>
    <w:p w14:paraId="50D75A23" w14:textId="77777777" w:rsidR="00C747EA" w:rsidRPr="00E509EC" w:rsidRDefault="00C747EA" w:rsidP="00FA40D3">
      <w:pPr>
        <w:spacing w:line="276" w:lineRule="auto"/>
      </w:pPr>
      <w:r w:rsidRPr="00E509EC">
        <w:tab/>
      </w:r>
    </w:p>
    <w:p w14:paraId="70A9D6D7" w14:textId="77777777" w:rsidR="00C747EA" w:rsidRPr="00E509EC" w:rsidRDefault="00C747EA" w:rsidP="00FA40D3">
      <w:pPr>
        <w:spacing w:line="276" w:lineRule="auto"/>
      </w:pPr>
    </w:p>
    <w:p w14:paraId="3EA3E60C" w14:textId="77777777" w:rsidR="00C747EA" w:rsidRPr="00E509EC" w:rsidRDefault="00C747EA" w:rsidP="00FA40D3">
      <w:pPr>
        <w:tabs>
          <w:tab w:val="left" w:pos="7305"/>
        </w:tabs>
        <w:spacing w:line="276" w:lineRule="auto"/>
      </w:pPr>
      <w:r w:rsidRPr="00E509EC">
        <w:tab/>
      </w:r>
    </w:p>
    <w:p w14:paraId="30BD4296" w14:textId="77777777" w:rsidR="00C747EA" w:rsidRPr="00E509EC" w:rsidRDefault="00C747EA" w:rsidP="00FA40D3">
      <w:pPr>
        <w:spacing w:line="276" w:lineRule="auto"/>
      </w:pPr>
    </w:p>
    <w:p w14:paraId="67B0415E" w14:textId="77777777" w:rsidR="00C747EA" w:rsidRPr="00E509EC" w:rsidRDefault="00C747EA" w:rsidP="00FA40D3">
      <w:pPr>
        <w:spacing w:line="276" w:lineRule="auto"/>
      </w:pPr>
    </w:p>
    <w:p w14:paraId="6FC89AEC" w14:textId="77777777" w:rsidR="00C747EA" w:rsidRPr="00E509EC" w:rsidRDefault="00C747EA" w:rsidP="00FA40D3">
      <w:pPr>
        <w:spacing w:line="276" w:lineRule="auto"/>
      </w:pPr>
    </w:p>
    <w:p w14:paraId="7DEC3F86" w14:textId="77777777" w:rsidR="00C747EA" w:rsidRPr="00E509EC" w:rsidRDefault="00C747EA" w:rsidP="00FA40D3">
      <w:pPr>
        <w:spacing w:line="276" w:lineRule="auto"/>
      </w:pPr>
    </w:p>
    <w:p w14:paraId="6B4DF82E" w14:textId="77777777" w:rsidR="00C747EA" w:rsidRPr="00E509EC" w:rsidRDefault="00C747EA" w:rsidP="00FA40D3">
      <w:pPr>
        <w:spacing w:line="276" w:lineRule="auto"/>
      </w:pPr>
    </w:p>
    <w:p w14:paraId="2936EA55" w14:textId="77777777" w:rsidR="00C747EA" w:rsidRPr="00E509EC" w:rsidRDefault="00C747EA" w:rsidP="00FA40D3">
      <w:pPr>
        <w:spacing w:line="276" w:lineRule="auto"/>
      </w:pPr>
    </w:p>
    <w:p w14:paraId="3AC88ED4" w14:textId="77777777" w:rsidR="00C747EA" w:rsidRPr="00E509EC" w:rsidRDefault="00C747EA" w:rsidP="00FA40D3">
      <w:pPr>
        <w:spacing w:line="276" w:lineRule="auto"/>
      </w:pPr>
    </w:p>
    <w:p w14:paraId="3B1C2D96" w14:textId="77777777" w:rsidR="00C747EA" w:rsidRPr="00E509EC" w:rsidRDefault="00C747EA" w:rsidP="00FA40D3">
      <w:pPr>
        <w:spacing w:line="276" w:lineRule="auto"/>
        <w:jc w:val="center"/>
      </w:pPr>
      <w:r w:rsidRPr="00E509EC">
        <w:rPr>
          <w:b/>
        </w:rPr>
        <w:t>Agradecimientos</w:t>
      </w:r>
    </w:p>
    <w:p w14:paraId="430DB3C6" w14:textId="77777777" w:rsidR="00C747EA" w:rsidRPr="00E509EC" w:rsidRDefault="00C747EA" w:rsidP="00FA40D3">
      <w:pPr>
        <w:spacing w:line="276" w:lineRule="auto"/>
        <w:jc w:val="center"/>
      </w:pPr>
    </w:p>
    <w:p w14:paraId="7FB69C6D" w14:textId="77777777" w:rsidR="00C747EA" w:rsidRPr="00E509EC" w:rsidRDefault="00C747EA" w:rsidP="00FA40D3">
      <w:pPr>
        <w:spacing w:line="276" w:lineRule="auto"/>
        <w:jc w:val="center"/>
      </w:pPr>
      <w:r w:rsidRPr="00E509EC">
        <w:t>A la Universidad de Antioquia, por brindarnos los conocimientos, recursos y espacios que hicieron posible nuestro crecimiento académico y profesional. A todos los docentes que aportaron a nuestra formación y a todas las personas que contribuyeron a este logro.</w:t>
      </w:r>
    </w:p>
    <w:p w14:paraId="1B9BF836" w14:textId="77777777" w:rsidR="00C747EA" w:rsidRPr="00E509EC" w:rsidRDefault="00C747EA" w:rsidP="00FA40D3">
      <w:pPr>
        <w:spacing w:line="276" w:lineRule="auto"/>
      </w:pPr>
    </w:p>
    <w:p w14:paraId="498DF7C6" w14:textId="77777777" w:rsidR="00C747EA" w:rsidRDefault="00C747EA" w:rsidP="00FA40D3">
      <w:pPr>
        <w:spacing w:line="276" w:lineRule="auto"/>
      </w:pPr>
      <w:r w:rsidRPr="00E509EC">
        <w:tab/>
      </w:r>
    </w:p>
    <w:p w14:paraId="588A297E" w14:textId="77777777" w:rsidR="00C747EA" w:rsidRDefault="00C747EA" w:rsidP="00FA40D3">
      <w:pPr>
        <w:spacing w:line="276" w:lineRule="auto"/>
      </w:pPr>
    </w:p>
    <w:p w14:paraId="4BC143F1" w14:textId="77777777" w:rsidR="00C747EA" w:rsidRPr="00E509EC" w:rsidRDefault="00C747EA" w:rsidP="00FA40D3">
      <w:pPr>
        <w:spacing w:line="276" w:lineRule="auto"/>
      </w:pPr>
    </w:p>
    <w:p w14:paraId="66673DB2" w14:textId="77777777" w:rsidR="00C747EA" w:rsidRPr="00E509EC" w:rsidRDefault="00C747EA" w:rsidP="00FA40D3">
      <w:pPr>
        <w:spacing w:line="276" w:lineRule="auto"/>
      </w:pPr>
    </w:p>
    <w:p w14:paraId="21B6BC8B" w14:textId="77777777" w:rsidR="00C747EA" w:rsidRDefault="00C747EA" w:rsidP="00FA40D3">
      <w:pPr>
        <w:pStyle w:val="TtuloTDC"/>
        <w:spacing w:line="276" w:lineRule="auto"/>
        <w:jc w:val="both"/>
        <w:rPr>
          <w:lang w:val="es-ES"/>
        </w:rPr>
      </w:pPr>
    </w:p>
    <w:sdt>
      <w:sdtPr>
        <w:rPr>
          <w:rFonts w:eastAsia="Times New Roman" w:cs="Times New Roman"/>
          <w:b w:val="0"/>
          <w:szCs w:val="24"/>
          <w:lang w:val="es-ES"/>
        </w:rPr>
        <w:id w:val="-1397881610"/>
        <w:docPartObj>
          <w:docPartGallery w:val="Table of Contents"/>
          <w:docPartUnique/>
        </w:docPartObj>
      </w:sdtPr>
      <w:sdtEndPr>
        <w:rPr>
          <w:bCs/>
        </w:rPr>
      </w:sdtEndPr>
      <w:sdtContent>
        <w:p w14:paraId="7A6BE307" w14:textId="77777777" w:rsidR="00C747EA" w:rsidRDefault="00C747EA" w:rsidP="00FA40D3">
          <w:pPr>
            <w:pStyle w:val="TtuloTDC"/>
            <w:spacing w:line="276" w:lineRule="auto"/>
          </w:pPr>
          <w:r>
            <w:rPr>
              <w:lang w:val="es-ES"/>
            </w:rPr>
            <w:t>Tabla de Contenido</w:t>
          </w:r>
        </w:p>
        <w:p w14:paraId="13046F5F" w14:textId="73E9B36B" w:rsidR="00800B3B" w:rsidRDefault="00C747EA">
          <w:pPr>
            <w:pStyle w:val="TDC1"/>
            <w:tabs>
              <w:tab w:val="left" w:pos="442"/>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209687476" w:history="1">
            <w:r w:rsidR="00800B3B" w:rsidRPr="00B768A2">
              <w:rPr>
                <w:rStyle w:val="Hipervnculo"/>
                <w:noProof/>
              </w:rPr>
              <w:t>1.</w:t>
            </w:r>
            <w:r w:rsidR="00800B3B">
              <w:rPr>
                <w:rFonts w:asciiTheme="minorHAnsi" w:eastAsiaTheme="minorEastAsia" w:hAnsiTheme="minorHAnsi" w:cstheme="minorBidi"/>
                <w:noProof/>
                <w:sz w:val="22"/>
                <w:szCs w:val="22"/>
              </w:rPr>
              <w:tab/>
            </w:r>
            <w:r w:rsidR="00800B3B" w:rsidRPr="00B768A2">
              <w:rPr>
                <w:rStyle w:val="Hipervnculo"/>
                <w:noProof/>
              </w:rPr>
              <w:t>Introducción</w:t>
            </w:r>
            <w:r w:rsidR="00800B3B">
              <w:rPr>
                <w:noProof/>
                <w:webHidden/>
              </w:rPr>
              <w:tab/>
            </w:r>
            <w:r w:rsidR="00800B3B">
              <w:rPr>
                <w:noProof/>
                <w:webHidden/>
              </w:rPr>
              <w:fldChar w:fldCharType="begin"/>
            </w:r>
            <w:r w:rsidR="00800B3B">
              <w:rPr>
                <w:noProof/>
                <w:webHidden/>
              </w:rPr>
              <w:instrText xml:space="preserve"> PAGEREF _Toc209687476 \h </w:instrText>
            </w:r>
            <w:r w:rsidR="00800B3B">
              <w:rPr>
                <w:noProof/>
                <w:webHidden/>
              </w:rPr>
            </w:r>
            <w:r w:rsidR="00800B3B">
              <w:rPr>
                <w:noProof/>
                <w:webHidden/>
              </w:rPr>
              <w:fldChar w:fldCharType="separate"/>
            </w:r>
            <w:r w:rsidR="00800B3B">
              <w:rPr>
                <w:noProof/>
                <w:webHidden/>
              </w:rPr>
              <w:t>7</w:t>
            </w:r>
            <w:r w:rsidR="00800B3B">
              <w:rPr>
                <w:noProof/>
                <w:webHidden/>
              </w:rPr>
              <w:fldChar w:fldCharType="end"/>
            </w:r>
          </w:hyperlink>
        </w:p>
        <w:p w14:paraId="2C314B15" w14:textId="590D8403" w:rsidR="00800B3B" w:rsidRDefault="00800B3B">
          <w:pPr>
            <w:pStyle w:val="TDC1"/>
            <w:tabs>
              <w:tab w:val="left" w:pos="442"/>
            </w:tabs>
            <w:rPr>
              <w:rFonts w:asciiTheme="minorHAnsi" w:eastAsiaTheme="minorEastAsia" w:hAnsiTheme="minorHAnsi" w:cstheme="minorBidi"/>
              <w:noProof/>
              <w:sz w:val="22"/>
              <w:szCs w:val="22"/>
            </w:rPr>
          </w:pPr>
          <w:hyperlink w:anchor="_Toc209687477" w:history="1">
            <w:r w:rsidRPr="00B768A2">
              <w:rPr>
                <w:rStyle w:val="Hipervnculo"/>
                <w:bCs/>
                <w:noProof/>
              </w:rPr>
              <w:t>2.</w:t>
            </w:r>
            <w:r>
              <w:rPr>
                <w:rFonts w:asciiTheme="minorHAnsi" w:eastAsiaTheme="minorEastAsia" w:hAnsiTheme="minorHAnsi" w:cstheme="minorBidi"/>
                <w:noProof/>
                <w:sz w:val="22"/>
                <w:szCs w:val="22"/>
              </w:rPr>
              <w:tab/>
            </w:r>
            <w:r w:rsidRPr="00B768A2">
              <w:rPr>
                <w:rStyle w:val="Hipervnculo"/>
                <w:bCs/>
                <w:noProof/>
              </w:rPr>
              <w:t>Materiales y Métodos</w:t>
            </w:r>
            <w:r>
              <w:rPr>
                <w:noProof/>
                <w:webHidden/>
              </w:rPr>
              <w:tab/>
            </w:r>
            <w:r>
              <w:rPr>
                <w:noProof/>
                <w:webHidden/>
              </w:rPr>
              <w:fldChar w:fldCharType="begin"/>
            </w:r>
            <w:r>
              <w:rPr>
                <w:noProof/>
                <w:webHidden/>
              </w:rPr>
              <w:instrText xml:space="preserve"> PAGEREF _Toc209687477 \h </w:instrText>
            </w:r>
            <w:r>
              <w:rPr>
                <w:noProof/>
                <w:webHidden/>
              </w:rPr>
            </w:r>
            <w:r>
              <w:rPr>
                <w:noProof/>
                <w:webHidden/>
              </w:rPr>
              <w:fldChar w:fldCharType="separate"/>
            </w:r>
            <w:r>
              <w:rPr>
                <w:noProof/>
                <w:webHidden/>
              </w:rPr>
              <w:t>9</w:t>
            </w:r>
            <w:r>
              <w:rPr>
                <w:noProof/>
                <w:webHidden/>
              </w:rPr>
              <w:fldChar w:fldCharType="end"/>
            </w:r>
          </w:hyperlink>
        </w:p>
        <w:p w14:paraId="7A1A279D" w14:textId="55640828" w:rsidR="00800B3B" w:rsidRDefault="00800B3B">
          <w:pPr>
            <w:pStyle w:val="TDC1"/>
            <w:tabs>
              <w:tab w:val="left" w:pos="442"/>
            </w:tabs>
            <w:rPr>
              <w:rFonts w:asciiTheme="minorHAnsi" w:eastAsiaTheme="minorEastAsia" w:hAnsiTheme="minorHAnsi" w:cstheme="minorBidi"/>
              <w:noProof/>
              <w:sz w:val="22"/>
              <w:szCs w:val="22"/>
            </w:rPr>
          </w:pPr>
          <w:hyperlink w:anchor="_Toc209687478" w:history="1">
            <w:r w:rsidRPr="00B768A2">
              <w:rPr>
                <w:rStyle w:val="Hipervnculo"/>
                <w:noProof/>
              </w:rPr>
              <w:t>3.</w:t>
            </w:r>
            <w:r>
              <w:rPr>
                <w:rFonts w:asciiTheme="minorHAnsi" w:eastAsiaTheme="minorEastAsia" w:hAnsiTheme="minorHAnsi" w:cstheme="minorBidi"/>
                <w:noProof/>
                <w:sz w:val="22"/>
                <w:szCs w:val="22"/>
              </w:rPr>
              <w:tab/>
            </w:r>
            <w:r w:rsidRPr="00B768A2">
              <w:rPr>
                <w:rStyle w:val="Hipervnculo"/>
                <w:noProof/>
              </w:rPr>
              <w:t>Resultados y Discusión</w:t>
            </w:r>
            <w:r>
              <w:rPr>
                <w:noProof/>
                <w:webHidden/>
              </w:rPr>
              <w:tab/>
            </w:r>
            <w:r>
              <w:rPr>
                <w:noProof/>
                <w:webHidden/>
              </w:rPr>
              <w:fldChar w:fldCharType="begin"/>
            </w:r>
            <w:r>
              <w:rPr>
                <w:noProof/>
                <w:webHidden/>
              </w:rPr>
              <w:instrText xml:space="preserve"> PAGEREF _Toc209687478 \h </w:instrText>
            </w:r>
            <w:r>
              <w:rPr>
                <w:noProof/>
                <w:webHidden/>
              </w:rPr>
            </w:r>
            <w:r>
              <w:rPr>
                <w:noProof/>
                <w:webHidden/>
              </w:rPr>
              <w:fldChar w:fldCharType="separate"/>
            </w:r>
            <w:r>
              <w:rPr>
                <w:noProof/>
                <w:webHidden/>
              </w:rPr>
              <w:t>12</w:t>
            </w:r>
            <w:r>
              <w:rPr>
                <w:noProof/>
                <w:webHidden/>
              </w:rPr>
              <w:fldChar w:fldCharType="end"/>
            </w:r>
          </w:hyperlink>
        </w:p>
        <w:p w14:paraId="586E9AB5" w14:textId="53FA0186" w:rsidR="00800B3B" w:rsidRDefault="00800B3B">
          <w:pPr>
            <w:pStyle w:val="TDC1"/>
            <w:tabs>
              <w:tab w:val="left" w:pos="442"/>
            </w:tabs>
            <w:rPr>
              <w:rFonts w:asciiTheme="minorHAnsi" w:eastAsiaTheme="minorEastAsia" w:hAnsiTheme="minorHAnsi" w:cstheme="minorBidi"/>
              <w:noProof/>
              <w:sz w:val="22"/>
              <w:szCs w:val="22"/>
            </w:rPr>
          </w:pPr>
          <w:hyperlink w:anchor="_Toc209687479" w:history="1">
            <w:r w:rsidRPr="00B768A2">
              <w:rPr>
                <w:rStyle w:val="Hipervnculo"/>
                <w:noProof/>
              </w:rPr>
              <w:t>4.</w:t>
            </w:r>
            <w:r>
              <w:rPr>
                <w:rFonts w:asciiTheme="minorHAnsi" w:eastAsiaTheme="minorEastAsia" w:hAnsiTheme="minorHAnsi" w:cstheme="minorBidi"/>
                <w:noProof/>
                <w:sz w:val="22"/>
                <w:szCs w:val="22"/>
              </w:rPr>
              <w:tab/>
            </w:r>
            <w:r w:rsidRPr="00B768A2">
              <w:rPr>
                <w:rStyle w:val="Hipervnculo"/>
                <w:noProof/>
              </w:rPr>
              <w:t>Conclusiones</w:t>
            </w:r>
            <w:r>
              <w:rPr>
                <w:noProof/>
                <w:webHidden/>
              </w:rPr>
              <w:tab/>
            </w:r>
            <w:r>
              <w:rPr>
                <w:noProof/>
                <w:webHidden/>
              </w:rPr>
              <w:fldChar w:fldCharType="begin"/>
            </w:r>
            <w:r>
              <w:rPr>
                <w:noProof/>
                <w:webHidden/>
              </w:rPr>
              <w:instrText xml:space="preserve"> PAGEREF _Toc209687479 \h </w:instrText>
            </w:r>
            <w:r>
              <w:rPr>
                <w:noProof/>
                <w:webHidden/>
              </w:rPr>
            </w:r>
            <w:r>
              <w:rPr>
                <w:noProof/>
                <w:webHidden/>
              </w:rPr>
              <w:fldChar w:fldCharType="separate"/>
            </w:r>
            <w:r>
              <w:rPr>
                <w:noProof/>
                <w:webHidden/>
              </w:rPr>
              <w:t>13</w:t>
            </w:r>
            <w:r>
              <w:rPr>
                <w:noProof/>
                <w:webHidden/>
              </w:rPr>
              <w:fldChar w:fldCharType="end"/>
            </w:r>
          </w:hyperlink>
        </w:p>
        <w:p w14:paraId="26320884" w14:textId="313EC700" w:rsidR="00800B3B" w:rsidRDefault="00800B3B">
          <w:pPr>
            <w:pStyle w:val="TDC1"/>
            <w:rPr>
              <w:rFonts w:asciiTheme="minorHAnsi" w:eastAsiaTheme="minorEastAsia" w:hAnsiTheme="minorHAnsi" w:cstheme="minorBidi"/>
              <w:noProof/>
              <w:sz w:val="22"/>
              <w:szCs w:val="22"/>
            </w:rPr>
          </w:pPr>
          <w:hyperlink w:anchor="_Toc209687480" w:history="1">
            <w:r w:rsidRPr="00B768A2">
              <w:rPr>
                <w:rStyle w:val="Hipervnculo"/>
                <w:noProof/>
                <w:lang w:val="pt-BR"/>
              </w:rPr>
              <w:t>Referencias</w:t>
            </w:r>
            <w:r>
              <w:rPr>
                <w:noProof/>
                <w:webHidden/>
              </w:rPr>
              <w:tab/>
            </w:r>
            <w:r>
              <w:rPr>
                <w:noProof/>
                <w:webHidden/>
              </w:rPr>
              <w:fldChar w:fldCharType="begin"/>
            </w:r>
            <w:r>
              <w:rPr>
                <w:noProof/>
                <w:webHidden/>
              </w:rPr>
              <w:instrText xml:space="preserve"> PAGEREF _Toc209687480 \h </w:instrText>
            </w:r>
            <w:r>
              <w:rPr>
                <w:noProof/>
                <w:webHidden/>
              </w:rPr>
            </w:r>
            <w:r>
              <w:rPr>
                <w:noProof/>
                <w:webHidden/>
              </w:rPr>
              <w:fldChar w:fldCharType="separate"/>
            </w:r>
            <w:r>
              <w:rPr>
                <w:noProof/>
                <w:webHidden/>
              </w:rPr>
              <w:t>14</w:t>
            </w:r>
            <w:r>
              <w:rPr>
                <w:noProof/>
                <w:webHidden/>
              </w:rPr>
              <w:fldChar w:fldCharType="end"/>
            </w:r>
          </w:hyperlink>
        </w:p>
        <w:p w14:paraId="59E3316F" w14:textId="687D85F8" w:rsidR="00C747EA" w:rsidRDefault="00C747EA" w:rsidP="00FA40D3">
          <w:pPr>
            <w:spacing w:line="276" w:lineRule="auto"/>
          </w:pPr>
          <w:r>
            <w:rPr>
              <w:b/>
              <w:bCs/>
              <w:lang w:val="es-ES"/>
            </w:rPr>
            <w:fldChar w:fldCharType="end"/>
          </w:r>
        </w:p>
      </w:sdtContent>
    </w:sdt>
    <w:p w14:paraId="7BEC48B6" w14:textId="77777777" w:rsidR="00C747EA" w:rsidRPr="00E509EC" w:rsidRDefault="00C747EA" w:rsidP="00FA40D3">
      <w:pPr>
        <w:spacing w:line="276" w:lineRule="auto"/>
        <w:jc w:val="center"/>
        <w:rPr>
          <w:b/>
        </w:rPr>
      </w:pPr>
      <w:r w:rsidRPr="00E509EC">
        <w:t xml:space="preserve"> </w:t>
      </w:r>
      <w:r w:rsidRPr="00E509EC">
        <w:br w:type="page"/>
      </w:r>
    </w:p>
    <w:p w14:paraId="32AE62B5" w14:textId="77777777" w:rsidR="00C747EA" w:rsidRPr="00E509EC" w:rsidRDefault="00C747EA" w:rsidP="00FA40D3">
      <w:pPr>
        <w:spacing w:line="276" w:lineRule="auto"/>
        <w:jc w:val="center"/>
        <w:rPr>
          <w:b/>
        </w:rPr>
      </w:pPr>
      <w:r w:rsidRPr="00E509EC">
        <w:rPr>
          <w:b/>
        </w:rPr>
        <w:lastRenderedPageBreak/>
        <w:t>Lista de tablas</w:t>
      </w:r>
    </w:p>
    <w:p w14:paraId="670D8581" w14:textId="77777777" w:rsidR="00C747EA" w:rsidRDefault="00C747EA" w:rsidP="00FA40D3">
      <w:pPr>
        <w:spacing w:line="276" w:lineRule="auto"/>
        <w:jc w:val="center"/>
      </w:pPr>
    </w:p>
    <w:p w14:paraId="0CC79835" w14:textId="77777777" w:rsidR="00C747EA" w:rsidRDefault="00C747EA" w:rsidP="00FA40D3">
      <w:pPr>
        <w:pStyle w:val="Tabladeilustraciones"/>
        <w:tabs>
          <w:tab w:val="right" w:leader="dot" w:pos="9394"/>
        </w:tabs>
        <w:spacing w:line="276" w:lineRule="auto"/>
        <w:rPr>
          <w:rFonts w:asciiTheme="minorHAnsi" w:eastAsiaTheme="minorEastAsia" w:hAnsiTheme="minorHAnsi" w:cstheme="minorBidi"/>
          <w:noProof/>
          <w:sz w:val="22"/>
          <w:szCs w:val="22"/>
        </w:rPr>
      </w:pPr>
      <w:r>
        <w:fldChar w:fldCharType="begin"/>
      </w:r>
      <w:r>
        <w:instrText xml:space="preserve"> TOC \h \z \c "Tabla" </w:instrText>
      </w:r>
      <w:r>
        <w:fldChar w:fldCharType="separate"/>
      </w:r>
      <w:hyperlink w:anchor="_Toc198841751" w:history="1">
        <w:r w:rsidRPr="00C62B00">
          <w:rPr>
            <w:rStyle w:val="Hipervnculo"/>
            <w:b/>
            <w:bCs/>
            <w:noProof/>
          </w:rPr>
          <w:t>Tabla 1.</w:t>
        </w:r>
        <w:r w:rsidRPr="00C62B00">
          <w:rPr>
            <w:rStyle w:val="Hipervnculo"/>
            <w:noProof/>
          </w:rPr>
          <w:t xml:space="preserve"> Principales Variables del DataSet</w:t>
        </w:r>
        <w:r>
          <w:rPr>
            <w:noProof/>
            <w:webHidden/>
          </w:rPr>
          <w:tab/>
        </w:r>
        <w:r>
          <w:rPr>
            <w:noProof/>
            <w:webHidden/>
          </w:rPr>
          <w:fldChar w:fldCharType="begin"/>
        </w:r>
        <w:r>
          <w:rPr>
            <w:noProof/>
            <w:webHidden/>
          </w:rPr>
          <w:instrText xml:space="preserve"> PAGEREF _Toc198841751 \h </w:instrText>
        </w:r>
        <w:r>
          <w:rPr>
            <w:noProof/>
            <w:webHidden/>
          </w:rPr>
        </w:r>
        <w:r>
          <w:rPr>
            <w:noProof/>
            <w:webHidden/>
          </w:rPr>
          <w:fldChar w:fldCharType="separate"/>
        </w:r>
        <w:r>
          <w:rPr>
            <w:noProof/>
            <w:webHidden/>
          </w:rPr>
          <w:t>16</w:t>
        </w:r>
        <w:r>
          <w:rPr>
            <w:noProof/>
            <w:webHidden/>
          </w:rPr>
          <w:fldChar w:fldCharType="end"/>
        </w:r>
      </w:hyperlink>
    </w:p>
    <w:p w14:paraId="6026E3C5" w14:textId="77777777" w:rsidR="00C747EA" w:rsidRDefault="00000000" w:rsidP="00FA40D3">
      <w:pPr>
        <w:pStyle w:val="Tabladeilustraciones"/>
        <w:tabs>
          <w:tab w:val="right" w:leader="dot" w:pos="9394"/>
        </w:tabs>
        <w:spacing w:line="276" w:lineRule="auto"/>
        <w:rPr>
          <w:rFonts w:asciiTheme="minorHAnsi" w:eastAsiaTheme="minorEastAsia" w:hAnsiTheme="minorHAnsi" w:cstheme="minorBidi"/>
          <w:noProof/>
          <w:sz w:val="22"/>
          <w:szCs w:val="22"/>
        </w:rPr>
      </w:pPr>
      <w:hyperlink w:anchor="_Toc198841752" w:history="1">
        <w:r w:rsidR="00C747EA" w:rsidRPr="00C62B00">
          <w:rPr>
            <w:rStyle w:val="Hipervnculo"/>
            <w:b/>
            <w:bCs/>
            <w:noProof/>
          </w:rPr>
          <w:t>Tabla 2.</w:t>
        </w:r>
        <w:r w:rsidR="00C747EA" w:rsidRPr="00C62B00">
          <w:rPr>
            <w:rStyle w:val="Hipervnculo"/>
            <w:noProof/>
          </w:rPr>
          <w:t xml:space="preserve"> Caracterización de las columnas</w:t>
        </w:r>
        <w:r w:rsidR="00C747EA">
          <w:rPr>
            <w:noProof/>
            <w:webHidden/>
          </w:rPr>
          <w:tab/>
        </w:r>
        <w:r w:rsidR="00C747EA">
          <w:rPr>
            <w:noProof/>
            <w:webHidden/>
          </w:rPr>
          <w:fldChar w:fldCharType="begin"/>
        </w:r>
        <w:r w:rsidR="00C747EA">
          <w:rPr>
            <w:noProof/>
            <w:webHidden/>
          </w:rPr>
          <w:instrText xml:space="preserve"> PAGEREF _Toc198841752 \h </w:instrText>
        </w:r>
        <w:r w:rsidR="00C747EA">
          <w:rPr>
            <w:noProof/>
            <w:webHidden/>
          </w:rPr>
        </w:r>
        <w:r w:rsidR="00C747EA">
          <w:rPr>
            <w:noProof/>
            <w:webHidden/>
          </w:rPr>
          <w:fldChar w:fldCharType="separate"/>
        </w:r>
        <w:r w:rsidR="00C747EA">
          <w:rPr>
            <w:noProof/>
            <w:webHidden/>
          </w:rPr>
          <w:t>17</w:t>
        </w:r>
        <w:r w:rsidR="00C747EA">
          <w:rPr>
            <w:noProof/>
            <w:webHidden/>
          </w:rPr>
          <w:fldChar w:fldCharType="end"/>
        </w:r>
      </w:hyperlink>
    </w:p>
    <w:p w14:paraId="4EFCF773" w14:textId="77777777" w:rsidR="00C747EA" w:rsidRPr="00E509EC" w:rsidRDefault="00C747EA" w:rsidP="00FA40D3">
      <w:pPr>
        <w:spacing w:line="276" w:lineRule="auto"/>
        <w:jc w:val="center"/>
      </w:pPr>
      <w:r>
        <w:fldChar w:fldCharType="end"/>
      </w:r>
    </w:p>
    <w:p w14:paraId="59ADCC6B" w14:textId="77777777" w:rsidR="00C747EA" w:rsidRPr="00E509EC" w:rsidRDefault="00C747EA" w:rsidP="00FA40D3">
      <w:pPr>
        <w:spacing w:after="160" w:line="276" w:lineRule="auto"/>
        <w:jc w:val="left"/>
      </w:pPr>
      <w:r w:rsidRPr="00E509EC">
        <w:br w:type="page"/>
      </w:r>
    </w:p>
    <w:p w14:paraId="7B88164F" w14:textId="77777777" w:rsidR="00C747EA" w:rsidRPr="00E509EC" w:rsidRDefault="00C747EA" w:rsidP="00FA40D3">
      <w:pPr>
        <w:spacing w:line="276" w:lineRule="auto"/>
        <w:jc w:val="center"/>
        <w:rPr>
          <w:b/>
        </w:rPr>
      </w:pPr>
      <w:r w:rsidRPr="00E509EC">
        <w:rPr>
          <w:b/>
        </w:rPr>
        <w:lastRenderedPageBreak/>
        <w:t>Lista de figuras</w:t>
      </w:r>
    </w:p>
    <w:p w14:paraId="2ECCD50E" w14:textId="77777777" w:rsidR="00C747EA" w:rsidRPr="00E509EC" w:rsidRDefault="00C747EA" w:rsidP="00FA40D3">
      <w:pPr>
        <w:spacing w:line="276" w:lineRule="auto"/>
      </w:pPr>
    </w:p>
    <w:p w14:paraId="03163369" w14:textId="77777777" w:rsidR="00C747EA" w:rsidRDefault="00C747EA" w:rsidP="00FA40D3">
      <w:pPr>
        <w:pStyle w:val="Tabladeilustraciones"/>
        <w:tabs>
          <w:tab w:val="right" w:leader="dot" w:pos="9394"/>
        </w:tabs>
        <w:spacing w:line="276" w:lineRule="auto"/>
        <w:rPr>
          <w:rFonts w:asciiTheme="minorHAnsi" w:eastAsiaTheme="minorEastAsia" w:hAnsiTheme="minorHAnsi" w:cstheme="minorBidi"/>
          <w:noProof/>
          <w:sz w:val="22"/>
          <w:szCs w:val="22"/>
        </w:rPr>
      </w:pPr>
      <w:r>
        <w:rPr>
          <w:color w:val="000000"/>
        </w:rPr>
        <w:fldChar w:fldCharType="begin"/>
      </w:r>
      <w:r>
        <w:rPr>
          <w:color w:val="000000"/>
        </w:rPr>
        <w:instrText xml:space="preserve"> TOC \h \z \c "Figura" </w:instrText>
      </w:r>
      <w:r>
        <w:rPr>
          <w:color w:val="000000"/>
        </w:rPr>
        <w:fldChar w:fldCharType="separate"/>
      </w:r>
      <w:hyperlink w:anchor="_Toc198841592" w:history="1">
        <w:r w:rsidRPr="00890A75">
          <w:rPr>
            <w:rStyle w:val="Hipervnculo"/>
            <w:b/>
            <w:bCs/>
            <w:noProof/>
          </w:rPr>
          <w:t>Figura 1.</w:t>
        </w:r>
        <w:r w:rsidRPr="00890A75">
          <w:rPr>
            <w:rStyle w:val="Hipervnculo"/>
            <w:noProof/>
          </w:rPr>
          <w:t xml:space="preserve"> BOXPLOT con Outlier</w:t>
        </w:r>
        <w:r>
          <w:rPr>
            <w:noProof/>
            <w:webHidden/>
          </w:rPr>
          <w:tab/>
        </w:r>
        <w:r>
          <w:rPr>
            <w:noProof/>
            <w:webHidden/>
          </w:rPr>
          <w:fldChar w:fldCharType="begin"/>
        </w:r>
        <w:r>
          <w:rPr>
            <w:noProof/>
            <w:webHidden/>
          </w:rPr>
          <w:instrText xml:space="preserve"> PAGEREF _Toc198841592 \h </w:instrText>
        </w:r>
        <w:r>
          <w:rPr>
            <w:noProof/>
            <w:webHidden/>
          </w:rPr>
        </w:r>
        <w:r>
          <w:rPr>
            <w:noProof/>
            <w:webHidden/>
          </w:rPr>
          <w:fldChar w:fldCharType="separate"/>
        </w:r>
        <w:r>
          <w:rPr>
            <w:noProof/>
            <w:webHidden/>
          </w:rPr>
          <w:t>18</w:t>
        </w:r>
        <w:r>
          <w:rPr>
            <w:noProof/>
            <w:webHidden/>
          </w:rPr>
          <w:fldChar w:fldCharType="end"/>
        </w:r>
      </w:hyperlink>
    </w:p>
    <w:p w14:paraId="05BEF4E7" w14:textId="77777777" w:rsidR="00C747EA" w:rsidRDefault="00000000" w:rsidP="00FA40D3">
      <w:pPr>
        <w:pStyle w:val="Tabladeilustraciones"/>
        <w:tabs>
          <w:tab w:val="right" w:leader="dot" w:pos="9394"/>
        </w:tabs>
        <w:spacing w:line="276" w:lineRule="auto"/>
        <w:rPr>
          <w:rFonts w:asciiTheme="minorHAnsi" w:eastAsiaTheme="minorEastAsia" w:hAnsiTheme="minorHAnsi" w:cstheme="minorBidi"/>
          <w:noProof/>
          <w:sz w:val="22"/>
          <w:szCs w:val="22"/>
        </w:rPr>
      </w:pPr>
      <w:hyperlink w:anchor="_Toc198841593" w:history="1">
        <w:r w:rsidR="00C747EA" w:rsidRPr="00890A75">
          <w:rPr>
            <w:rStyle w:val="Hipervnculo"/>
            <w:b/>
            <w:bCs/>
            <w:noProof/>
          </w:rPr>
          <w:t>Figura 2</w:t>
        </w:r>
        <w:r w:rsidR="00C747EA" w:rsidRPr="00890A75">
          <w:rPr>
            <w:rStyle w:val="Hipervnculo"/>
            <w:noProof/>
          </w:rPr>
          <w:t>. Rango inter-cuartil (IQR)</w:t>
        </w:r>
        <w:r w:rsidR="00C747EA">
          <w:rPr>
            <w:noProof/>
            <w:webHidden/>
          </w:rPr>
          <w:tab/>
        </w:r>
        <w:r w:rsidR="00C747EA">
          <w:rPr>
            <w:noProof/>
            <w:webHidden/>
          </w:rPr>
          <w:fldChar w:fldCharType="begin"/>
        </w:r>
        <w:r w:rsidR="00C747EA">
          <w:rPr>
            <w:noProof/>
            <w:webHidden/>
          </w:rPr>
          <w:instrText xml:space="preserve"> PAGEREF _Toc198841593 \h </w:instrText>
        </w:r>
        <w:r w:rsidR="00C747EA">
          <w:rPr>
            <w:noProof/>
            <w:webHidden/>
          </w:rPr>
        </w:r>
        <w:r w:rsidR="00C747EA">
          <w:rPr>
            <w:noProof/>
            <w:webHidden/>
          </w:rPr>
          <w:fldChar w:fldCharType="separate"/>
        </w:r>
        <w:r w:rsidR="00C747EA">
          <w:rPr>
            <w:noProof/>
            <w:webHidden/>
          </w:rPr>
          <w:t>19</w:t>
        </w:r>
        <w:r w:rsidR="00C747EA">
          <w:rPr>
            <w:noProof/>
            <w:webHidden/>
          </w:rPr>
          <w:fldChar w:fldCharType="end"/>
        </w:r>
      </w:hyperlink>
    </w:p>
    <w:p w14:paraId="09C5E66A" w14:textId="77777777" w:rsidR="00C747EA" w:rsidRDefault="00000000" w:rsidP="00FA40D3">
      <w:pPr>
        <w:pStyle w:val="Tabladeilustraciones"/>
        <w:tabs>
          <w:tab w:val="right" w:leader="dot" w:pos="9394"/>
        </w:tabs>
        <w:spacing w:line="276" w:lineRule="auto"/>
        <w:rPr>
          <w:rFonts w:asciiTheme="minorHAnsi" w:eastAsiaTheme="minorEastAsia" w:hAnsiTheme="minorHAnsi" w:cstheme="minorBidi"/>
          <w:noProof/>
          <w:sz w:val="22"/>
          <w:szCs w:val="22"/>
        </w:rPr>
      </w:pPr>
      <w:hyperlink w:anchor="_Toc198841594" w:history="1">
        <w:r w:rsidR="00C747EA" w:rsidRPr="00890A75">
          <w:rPr>
            <w:rStyle w:val="Hipervnculo"/>
            <w:b/>
            <w:bCs/>
            <w:noProof/>
          </w:rPr>
          <w:t>Figura 3.</w:t>
        </w:r>
        <w:r w:rsidR="00C747EA" w:rsidRPr="00890A75">
          <w:rPr>
            <w:rStyle w:val="Hipervnculo"/>
            <w:noProof/>
          </w:rPr>
          <w:t xml:space="preserve"> Reemplazar atípicos por la media</w:t>
        </w:r>
        <w:r w:rsidR="00C747EA">
          <w:rPr>
            <w:noProof/>
            <w:webHidden/>
          </w:rPr>
          <w:tab/>
        </w:r>
        <w:r w:rsidR="00C747EA">
          <w:rPr>
            <w:noProof/>
            <w:webHidden/>
          </w:rPr>
          <w:fldChar w:fldCharType="begin"/>
        </w:r>
        <w:r w:rsidR="00C747EA">
          <w:rPr>
            <w:noProof/>
            <w:webHidden/>
          </w:rPr>
          <w:instrText xml:space="preserve"> PAGEREF _Toc198841594 \h </w:instrText>
        </w:r>
        <w:r w:rsidR="00C747EA">
          <w:rPr>
            <w:noProof/>
            <w:webHidden/>
          </w:rPr>
        </w:r>
        <w:r w:rsidR="00C747EA">
          <w:rPr>
            <w:noProof/>
            <w:webHidden/>
          </w:rPr>
          <w:fldChar w:fldCharType="separate"/>
        </w:r>
        <w:r w:rsidR="00C747EA">
          <w:rPr>
            <w:noProof/>
            <w:webHidden/>
          </w:rPr>
          <w:t>19</w:t>
        </w:r>
        <w:r w:rsidR="00C747EA">
          <w:rPr>
            <w:noProof/>
            <w:webHidden/>
          </w:rPr>
          <w:fldChar w:fldCharType="end"/>
        </w:r>
      </w:hyperlink>
    </w:p>
    <w:p w14:paraId="0825263A" w14:textId="77777777" w:rsidR="00C747EA" w:rsidRDefault="00000000" w:rsidP="00FA40D3">
      <w:pPr>
        <w:pStyle w:val="Tabladeilustraciones"/>
        <w:tabs>
          <w:tab w:val="right" w:leader="dot" w:pos="9394"/>
        </w:tabs>
        <w:spacing w:line="276" w:lineRule="auto"/>
        <w:rPr>
          <w:rFonts w:asciiTheme="minorHAnsi" w:eastAsiaTheme="minorEastAsia" w:hAnsiTheme="minorHAnsi" w:cstheme="minorBidi"/>
          <w:noProof/>
          <w:sz w:val="22"/>
          <w:szCs w:val="22"/>
        </w:rPr>
      </w:pPr>
      <w:hyperlink w:anchor="_Toc198841595" w:history="1">
        <w:r w:rsidR="00C747EA" w:rsidRPr="00890A75">
          <w:rPr>
            <w:rStyle w:val="Hipervnculo"/>
            <w:b/>
            <w:bCs/>
            <w:noProof/>
          </w:rPr>
          <w:t>Figura 4.</w:t>
        </w:r>
        <w:r w:rsidR="00C747EA" w:rsidRPr="00890A75">
          <w:rPr>
            <w:rStyle w:val="Hipervnculo"/>
            <w:noProof/>
          </w:rPr>
          <w:t xml:space="preserve"> Distribución de los tiempos después del tratamiento de atípicos</w:t>
        </w:r>
        <w:r w:rsidR="00C747EA">
          <w:rPr>
            <w:noProof/>
            <w:webHidden/>
          </w:rPr>
          <w:tab/>
        </w:r>
        <w:r w:rsidR="00C747EA">
          <w:rPr>
            <w:noProof/>
            <w:webHidden/>
          </w:rPr>
          <w:fldChar w:fldCharType="begin"/>
        </w:r>
        <w:r w:rsidR="00C747EA">
          <w:rPr>
            <w:noProof/>
            <w:webHidden/>
          </w:rPr>
          <w:instrText xml:space="preserve"> PAGEREF _Toc198841595 \h </w:instrText>
        </w:r>
        <w:r w:rsidR="00C747EA">
          <w:rPr>
            <w:noProof/>
            <w:webHidden/>
          </w:rPr>
        </w:r>
        <w:r w:rsidR="00C747EA">
          <w:rPr>
            <w:noProof/>
            <w:webHidden/>
          </w:rPr>
          <w:fldChar w:fldCharType="separate"/>
        </w:r>
        <w:r w:rsidR="00C747EA">
          <w:rPr>
            <w:noProof/>
            <w:webHidden/>
          </w:rPr>
          <w:t>20</w:t>
        </w:r>
        <w:r w:rsidR="00C747EA">
          <w:rPr>
            <w:noProof/>
            <w:webHidden/>
          </w:rPr>
          <w:fldChar w:fldCharType="end"/>
        </w:r>
      </w:hyperlink>
    </w:p>
    <w:p w14:paraId="14382C5C" w14:textId="77777777" w:rsidR="00C747EA" w:rsidRDefault="00000000" w:rsidP="00FA40D3">
      <w:pPr>
        <w:pStyle w:val="Tabladeilustraciones"/>
        <w:tabs>
          <w:tab w:val="right" w:leader="dot" w:pos="9394"/>
        </w:tabs>
        <w:spacing w:line="276" w:lineRule="auto"/>
        <w:rPr>
          <w:rFonts w:asciiTheme="minorHAnsi" w:eastAsiaTheme="minorEastAsia" w:hAnsiTheme="minorHAnsi" w:cstheme="minorBidi"/>
          <w:noProof/>
          <w:sz w:val="22"/>
          <w:szCs w:val="22"/>
        </w:rPr>
      </w:pPr>
      <w:hyperlink w:anchor="_Toc198841596" w:history="1">
        <w:r w:rsidR="00C747EA" w:rsidRPr="00890A75">
          <w:rPr>
            <w:rStyle w:val="Hipervnculo"/>
            <w:b/>
            <w:bCs/>
            <w:noProof/>
          </w:rPr>
          <w:t>Figura 5</w:t>
        </w:r>
        <w:r w:rsidR="00C747EA" w:rsidRPr="00890A75">
          <w:rPr>
            <w:rStyle w:val="Hipervnculo"/>
            <w:noProof/>
          </w:rPr>
          <w:t>. Imputación de valores faltantes</w:t>
        </w:r>
        <w:r w:rsidR="00C747EA">
          <w:rPr>
            <w:noProof/>
            <w:webHidden/>
          </w:rPr>
          <w:tab/>
        </w:r>
        <w:r w:rsidR="00C747EA">
          <w:rPr>
            <w:noProof/>
            <w:webHidden/>
          </w:rPr>
          <w:fldChar w:fldCharType="begin"/>
        </w:r>
        <w:r w:rsidR="00C747EA">
          <w:rPr>
            <w:noProof/>
            <w:webHidden/>
          </w:rPr>
          <w:instrText xml:space="preserve"> PAGEREF _Toc198841596 \h </w:instrText>
        </w:r>
        <w:r w:rsidR="00C747EA">
          <w:rPr>
            <w:noProof/>
            <w:webHidden/>
          </w:rPr>
        </w:r>
        <w:r w:rsidR="00C747EA">
          <w:rPr>
            <w:noProof/>
            <w:webHidden/>
          </w:rPr>
          <w:fldChar w:fldCharType="separate"/>
        </w:r>
        <w:r w:rsidR="00C747EA">
          <w:rPr>
            <w:noProof/>
            <w:webHidden/>
          </w:rPr>
          <w:t>21</w:t>
        </w:r>
        <w:r w:rsidR="00C747EA">
          <w:rPr>
            <w:noProof/>
            <w:webHidden/>
          </w:rPr>
          <w:fldChar w:fldCharType="end"/>
        </w:r>
      </w:hyperlink>
    </w:p>
    <w:p w14:paraId="4A0A7537" w14:textId="77777777" w:rsidR="00C747EA" w:rsidRDefault="00000000" w:rsidP="00FA40D3">
      <w:pPr>
        <w:pStyle w:val="Tabladeilustraciones"/>
        <w:tabs>
          <w:tab w:val="right" w:leader="dot" w:pos="9394"/>
        </w:tabs>
        <w:spacing w:line="276" w:lineRule="auto"/>
        <w:rPr>
          <w:rFonts w:asciiTheme="minorHAnsi" w:eastAsiaTheme="minorEastAsia" w:hAnsiTheme="minorHAnsi" w:cstheme="minorBidi"/>
          <w:noProof/>
          <w:sz w:val="22"/>
          <w:szCs w:val="22"/>
        </w:rPr>
      </w:pPr>
      <w:hyperlink w:anchor="_Toc198841597" w:history="1">
        <w:r w:rsidR="00C747EA" w:rsidRPr="00890A75">
          <w:rPr>
            <w:rStyle w:val="Hipervnculo"/>
            <w:b/>
            <w:bCs/>
            <w:noProof/>
          </w:rPr>
          <w:t>Figura 6.</w:t>
        </w:r>
        <w:r w:rsidR="00C747EA" w:rsidRPr="00890A75">
          <w:rPr>
            <w:rStyle w:val="Hipervnculo"/>
            <w:noProof/>
          </w:rPr>
          <w:t xml:space="preserve"> Listado de instancias</w:t>
        </w:r>
        <w:r w:rsidR="00C747EA">
          <w:rPr>
            <w:noProof/>
            <w:webHidden/>
          </w:rPr>
          <w:tab/>
        </w:r>
        <w:r w:rsidR="00C747EA">
          <w:rPr>
            <w:noProof/>
            <w:webHidden/>
          </w:rPr>
          <w:fldChar w:fldCharType="begin"/>
        </w:r>
        <w:r w:rsidR="00C747EA">
          <w:rPr>
            <w:noProof/>
            <w:webHidden/>
          </w:rPr>
          <w:instrText xml:space="preserve"> PAGEREF _Toc198841597 \h </w:instrText>
        </w:r>
        <w:r w:rsidR="00C747EA">
          <w:rPr>
            <w:noProof/>
            <w:webHidden/>
          </w:rPr>
        </w:r>
        <w:r w:rsidR="00C747EA">
          <w:rPr>
            <w:noProof/>
            <w:webHidden/>
          </w:rPr>
          <w:fldChar w:fldCharType="separate"/>
        </w:r>
        <w:r w:rsidR="00C747EA">
          <w:rPr>
            <w:noProof/>
            <w:webHidden/>
          </w:rPr>
          <w:t>21</w:t>
        </w:r>
        <w:r w:rsidR="00C747EA">
          <w:rPr>
            <w:noProof/>
            <w:webHidden/>
          </w:rPr>
          <w:fldChar w:fldCharType="end"/>
        </w:r>
      </w:hyperlink>
    </w:p>
    <w:p w14:paraId="0E3FAB98" w14:textId="77777777" w:rsidR="00C747EA" w:rsidRDefault="00000000" w:rsidP="00FA40D3">
      <w:pPr>
        <w:pStyle w:val="Tabladeilustraciones"/>
        <w:tabs>
          <w:tab w:val="right" w:leader="dot" w:pos="9394"/>
        </w:tabs>
        <w:spacing w:line="276" w:lineRule="auto"/>
        <w:rPr>
          <w:rFonts w:asciiTheme="minorHAnsi" w:eastAsiaTheme="minorEastAsia" w:hAnsiTheme="minorHAnsi" w:cstheme="minorBidi"/>
          <w:noProof/>
          <w:sz w:val="22"/>
          <w:szCs w:val="22"/>
        </w:rPr>
      </w:pPr>
      <w:hyperlink w:anchor="_Toc198841598" w:history="1">
        <w:r w:rsidR="00C747EA" w:rsidRPr="00890A75">
          <w:rPr>
            <w:rStyle w:val="Hipervnculo"/>
            <w:b/>
            <w:bCs/>
            <w:noProof/>
          </w:rPr>
          <w:t>Figura 7</w:t>
        </w:r>
        <w:r w:rsidR="00C747EA" w:rsidRPr="00890A75">
          <w:rPr>
            <w:rStyle w:val="Hipervnculo"/>
            <w:noProof/>
          </w:rPr>
          <w:t>. Listado de municipios</w:t>
        </w:r>
        <w:r w:rsidR="00C747EA">
          <w:rPr>
            <w:noProof/>
            <w:webHidden/>
          </w:rPr>
          <w:tab/>
        </w:r>
        <w:r w:rsidR="00C747EA">
          <w:rPr>
            <w:noProof/>
            <w:webHidden/>
          </w:rPr>
          <w:fldChar w:fldCharType="begin"/>
        </w:r>
        <w:r w:rsidR="00C747EA">
          <w:rPr>
            <w:noProof/>
            <w:webHidden/>
          </w:rPr>
          <w:instrText xml:space="preserve"> PAGEREF _Toc198841598 \h </w:instrText>
        </w:r>
        <w:r w:rsidR="00C747EA">
          <w:rPr>
            <w:noProof/>
            <w:webHidden/>
          </w:rPr>
        </w:r>
        <w:r w:rsidR="00C747EA">
          <w:rPr>
            <w:noProof/>
            <w:webHidden/>
          </w:rPr>
          <w:fldChar w:fldCharType="separate"/>
        </w:r>
        <w:r w:rsidR="00C747EA">
          <w:rPr>
            <w:noProof/>
            <w:webHidden/>
          </w:rPr>
          <w:t>22</w:t>
        </w:r>
        <w:r w:rsidR="00C747EA">
          <w:rPr>
            <w:noProof/>
            <w:webHidden/>
          </w:rPr>
          <w:fldChar w:fldCharType="end"/>
        </w:r>
      </w:hyperlink>
    </w:p>
    <w:p w14:paraId="3BA69187" w14:textId="77777777" w:rsidR="00C747EA" w:rsidRDefault="00000000" w:rsidP="00FA40D3">
      <w:pPr>
        <w:pStyle w:val="Tabladeilustraciones"/>
        <w:tabs>
          <w:tab w:val="right" w:leader="dot" w:pos="9394"/>
        </w:tabs>
        <w:spacing w:line="276" w:lineRule="auto"/>
        <w:rPr>
          <w:rFonts w:asciiTheme="minorHAnsi" w:eastAsiaTheme="minorEastAsia" w:hAnsiTheme="minorHAnsi" w:cstheme="minorBidi"/>
          <w:noProof/>
          <w:sz w:val="22"/>
          <w:szCs w:val="22"/>
        </w:rPr>
      </w:pPr>
      <w:hyperlink w:anchor="_Toc198841599" w:history="1">
        <w:r w:rsidR="00C747EA" w:rsidRPr="00890A75">
          <w:rPr>
            <w:rStyle w:val="Hipervnculo"/>
            <w:b/>
            <w:bCs/>
            <w:noProof/>
          </w:rPr>
          <w:t>Figura 8.</w:t>
        </w:r>
        <w:r w:rsidR="00C747EA" w:rsidRPr="00890A75">
          <w:rPr>
            <w:rStyle w:val="Hipervnculo"/>
            <w:noProof/>
          </w:rPr>
          <w:t>Listado de aseguradoras</w:t>
        </w:r>
        <w:r w:rsidR="00C747EA">
          <w:rPr>
            <w:noProof/>
            <w:webHidden/>
          </w:rPr>
          <w:tab/>
        </w:r>
        <w:r w:rsidR="00C747EA">
          <w:rPr>
            <w:noProof/>
            <w:webHidden/>
          </w:rPr>
          <w:fldChar w:fldCharType="begin"/>
        </w:r>
        <w:r w:rsidR="00C747EA">
          <w:rPr>
            <w:noProof/>
            <w:webHidden/>
          </w:rPr>
          <w:instrText xml:space="preserve"> PAGEREF _Toc198841599 \h </w:instrText>
        </w:r>
        <w:r w:rsidR="00C747EA">
          <w:rPr>
            <w:noProof/>
            <w:webHidden/>
          </w:rPr>
        </w:r>
        <w:r w:rsidR="00C747EA">
          <w:rPr>
            <w:noProof/>
            <w:webHidden/>
          </w:rPr>
          <w:fldChar w:fldCharType="separate"/>
        </w:r>
        <w:r w:rsidR="00C747EA">
          <w:rPr>
            <w:noProof/>
            <w:webHidden/>
          </w:rPr>
          <w:t>22</w:t>
        </w:r>
        <w:r w:rsidR="00C747EA">
          <w:rPr>
            <w:noProof/>
            <w:webHidden/>
          </w:rPr>
          <w:fldChar w:fldCharType="end"/>
        </w:r>
      </w:hyperlink>
    </w:p>
    <w:p w14:paraId="0029C170" w14:textId="77777777" w:rsidR="00C747EA" w:rsidRDefault="00000000" w:rsidP="00FA40D3">
      <w:pPr>
        <w:pStyle w:val="Tabladeilustraciones"/>
        <w:tabs>
          <w:tab w:val="right" w:leader="dot" w:pos="9394"/>
        </w:tabs>
        <w:spacing w:line="276" w:lineRule="auto"/>
        <w:rPr>
          <w:rFonts w:asciiTheme="minorHAnsi" w:eastAsiaTheme="minorEastAsia" w:hAnsiTheme="minorHAnsi" w:cstheme="minorBidi"/>
          <w:noProof/>
          <w:sz w:val="22"/>
          <w:szCs w:val="22"/>
        </w:rPr>
      </w:pPr>
      <w:hyperlink w:anchor="_Toc198841600" w:history="1">
        <w:r w:rsidR="00C747EA" w:rsidRPr="00890A75">
          <w:rPr>
            <w:rStyle w:val="Hipervnculo"/>
            <w:b/>
            <w:bCs/>
            <w:noProof/>
          </w:rPr>
          <w:t>Figura 9.</w:t>
        </w:r>
        <w:r w:rsidR="00C747EA" w:rsidRPr="00890A75">
          <w:rPr>
            <w:rStyle w:val="Hipervnculo"/>
            <w:noProof/>
          </w:rPr>
          <w:t xml:space="preserve"> Listado de acuerdos</w:t>
        </w:r>
        <w:r w:rsidR="00C747EA">
          <w:rPr>
            <w:noProof/>
            <w:webHidden/>
          </w:rPr>
          <w:tab/>
        </w:r>
        <w:r w:rsidR="00C747EA">
          <w:rPr>
            <w:noProof/>
            <w:webHidden/>
          </w:rPr>
          <w:fldChar w:fldCharType="begin"/>
        </w:r>
        <w:r w:rsidR="00C747EA">
          <w:rPr>
            <w:noProof/>
            <w:webHidden/>
          </w:rPr>
          <w:instrText xml:space="preserve"> PAGEREF _Toc198841600 \h </w:instrText>
        </w:r>
        <w:r w:rsidR="00C747EA">
          <w:rPr>
            <w:noProof/>
            <w:webHidden/>
          </w:rPr>
        </w:r>
        <w:r w:rsidR="00C747EA">
          <w:rPr>
            <w:noProof/>
            <w:webHidden/>
          </w:rPr>
          <w:fldChar w:fldCharType="separate"/>
        </w:r>
        <w:r w:rsidR="00C747EA">
          <w:rPr>
            <w:noProof/>
            <w:webHidden/>
          </w:rPr>
          <w:t>22</w:t>
        </w:r>
        <w:r w:rsidR="00C747EA">
          <w:rPr>
            <w:noProof/>
            <w:webHidden/>
          </w:rPr>
          <w:fldChar w:fldCharType="end"/>
        </w:r>
      </w:hyperlink>
    </w:p>
    <w:p w14:paraId="5CEE8D8C" w14:textId="77777777" w:rsidR="00C747EA" w:rsidRDefault="00000000" w:rsidP="00FA40D3">
      <w:pPr>
        <w:pStyle w:val="Tabladeilustraciones"/>
        <w:tabs>
          <w:tab w:val="right" w:leader="dot" w:pos="9394"/>
        </w:tabs>
        <w:spacing w:line="276" w:lineRule="auto"/>
        <w:rPr>
          <w:rFonts w:asciiTheme="minorHAnsi" w:eastAsiaTheme="minorEastAsia" w:hAnsiTheme="minorHAnsi" w:cstheme="minorBidi"/>
          <w:noProof/>
          <w:sz w:val="22"/>
          <w:szCs w:val="22"/>
        </w:rPr>
      </w:pPr>
      <w:hyperlink w:anchor="_Toc198841601" w:history="1">
        <w:r w:rsidR="00C747EA" w:rsidRPr="00890A75">
          <w:rPr>
            <w:rStyle w:val="Hipervnculo"/>
            <w:b/>
            <w:bCs/>
            <w:noProof/>
          </w:rPr>
          <w:t>Figura 10.</w:t>
        </w:r>
        <w:r w:rsidR="00C747EA" w:rsidRPr="00890A75">
          <w:rPr>
            <w:rStyle w:val="Hipervnculo"/>
            <w:noProof/>
          </w:rPr>
          <w:t xml:space="preserve"> Porcentaje de datos Null</w:t>
        </w:r>
        <w:r w:rsidR="00C747EA">
          <w:rPr>
            <w:noProof/>
            <w:webHidden/>
          </w:rPr>
          <w:tab/>
        </w:r>
        <w:r w:rsidR="00C747EA">
          <w:rPr>
            <w:noProof/>
            <w:webHidden/>
          </w:rPr>
          <w:fldChar w:fldCharType="begin"/>
        </w:r>
        <w:r w:rsidR="00C747EA">
          <w:rPr>
            <w:noProof/>
            <w:webHidden/>
          </w:rPr>
          <w:instrText xml:space="preserve"> PAGEREF _Toc198841601 \h </w:instrText>
        </w:r>
        <w:r w:rsidR="00C747EA">
          <w:rPr>
            <w:noProof/>
            <w:webHidden/>
          </w:rPr>
        </w:r>
        <w:r w:rsidR="00C747EA">
          <w:rPr>
            <w:noProof/>
            <w:webHidden/>
          </w:rPr>
          <w:fldChar w:fldCharType="separate"/>
        </w:r>
        <w:r w:rsidR="00C747EA">
          <w:rPr>
            <w:noProof/>
            <w:webHidden/>
          </w:rPr>
          <w:t>23</w:t>
        </w:r>
        <w:r w:rsidR="00C747EA">
          <w:rPr>
            <w:noProof/>
            <w:webHidden/>
          </w:rPr>
          <w:fldChar w:fldCharType="end"/>
        </w:r>
      </w:hyperlink>
    </w:p>
    <w:p w14:paraId="46B925FA" w14:textId="77777777" w:rsidR="00C747EA" w:rsidRDefault="00000000" w:rsidP="00FA40D3">
      <w:pPr>
        <w:pStyle w:val="Tabladeilustraciones"/>
        <w:tabs>
          <w:tab w:val="right" w:leader="dot" w:pos="9394"/>
        </w:tabs>
        <w:spacing w:line="276" w:lineRule="auto"/>
        <w:rPr>
          <w:rFonts w:asciiTheme="minorHAnsi" w:eastAsiaTheme="minorEastAsia" w:hAnsiTheme="minorHAnsi" w:cstheme="minorBidi"/>
          <w:noProof/>
          <w:sz w:val="22"/>
          <w:szCs w:val="22"/>
        </w:rPr>
      </w:pPr>
      <w:hyperlink w:anchor="_Toc198841602" w:history="1">
        <w:r w:rsidR="00C747EA" w:rsidRPr="00890A75">
          <w:rPr>
            <w:rStyle w:val="Hipervnculo"/>
            <w:b/>
            <w:bCs/>
            <w:noProof/>
          </w:rPr>
          <w:t>Figura 11.</w:t>
        </w:r>
        <w:r w:rsidR="00C747EA" w:rsidRPr="00890A75">
          <w:rPr>
            <w:rStyle w:val="Hipervnculo"/>
            <w:noProof/>
          </w:rPr>
          <w:t xml:space="preserve"> Valores nulos por columna</w:t>
        </w:r>
        <w:r w:rsidR="00C747EA">
          <w:rPr>
            <w:noProof/>
            <w:webHidden/>
          </w:rPr>
          <w:tab/>
        </w:r>
        <w:r w:rsidR="00C747EA">
          <w:rPr>
            <w:noProof/>
            <w:webHidden/>
          </w:rPr>
          <w:fldChar w:fldCharType="begin"/>
        </w:r>
        <w:r w:rsidR="00C747EA">
          <w:rPr>
            <w:noProof/>
            <w:webHidden/>
          </w:rPr>
          <w:instrText xml:space="preserve"> PAGEREF _Toc198841602 \h </w:instrText>
        </w:r>
        <w:r w:rsidR="00C747EA">
          <w:rPr>
            <w:noProof/>
            <w:webHidden/>
          </w:rPr>
        </w:r>
        <w:r w:rsidR="00C747EA">
          <w:rPr>
            <w:noProof/>
            <w:webHidden/>
          </w:rPr>
          <w:fldChar w:fldCharType="separate"/>
        </w:r>
        <w:r w:rsidR="00C747EA">
          <w:rPr>
            <w:noProof/>
            <w:webHidden/>
          </w:rPr>
          <w:t>24</w:t>
        </w:r>
        <w:r w:rsidR="00C747EA">
          <w:rPr>
            <w:noProof/>
            <w:webHidden/>
          </w:rPr>
          <w:fldChar w:fldCharType="end"/>
        </w:r>
      </w:hyperlink>
    </w:p>
    <w:p w14:paraId="47F2C22F" w14:textId="77777777" w:rsidR="00C747EA" w:rsidRDefault="00000000" w:rsidP="00FA40D3">
      <w:pPr>
        <w:pStyle w:val="Tabladeilustraciones"/>
        <w:tabs>
          <w:tab w:val="right" w:leader="dot" w:pos="9394"/>
        </w:tabs>
        <w:spacing w:line="276" w:lineRule="auto"/>
        <w:rPr>
          <w:rFonts w:asciiTheme="minorHAnsi" w:eastAsiaTheme="minorEastAsia" w:hAnsiTheme="minorHAnsi" w:cstheme="minorBidi"/>
          <w:noProof/>
          <w:sz w:val="22"/>
          <w:szCs w:val="22"/>
        </w:rPr>
      </w:pPr>
      <w:hyperlink w:anchor="_Toc198841603" w:history="1">
        <w:r w:rsidR="00C747EA" w:rsidRPr="00890A75">
          <w:rPr>
            <w:rStyle w:val="Hipervnculo"/>
            <w:b/>
            <w:bCs/>
            <w:noProof/>
          </w:rPr>
          <w:t>Figura 12.</w:t>
        </w:r>
        <w:r w:rsidR="00C747EA" w:rsidRPr="00890A75">
          <w:rPr>
            <w:rStyle w:val="Hipervnculo"/>
            <w:noProof/>
          </w:rPr>
          <w:t xml:space="preserve"> Estadísticas Descriptivas</w:t>
        </w:r>
        <w:r w:rsidR="00C747EA">
          <w:rPr>
            <w:noProof/>
            <w:webHidden/>
          </w:rPr>
          <w:tab/>
        </w:r>
        <w:r w:rsidR="00C747EA">
          <w:rPr>
            <w:noProof/>
            <w:webHidden/>
          </w:rPr>
          <w:fldChar w:fldCharType="begin"/>
        </w:r>
        <w:r w:rsidR="00C747EA">
          <w:rPr>
            <w:noProof/>
            <w:webHidden/>
          </w:rPr>
          <w:instrText xml:space="preserve"> PAGEREF _Toc198841603 \h </w:instrText>
        </w:r>
        <w:r w:rsidR="00C747EA">
          <w:rPr>
            <w:noProof/>
            <w:webHidden/>
          </w:rPr>
        </w:r>
        <w:r w:rsidR="00C747EA">
          <w:rPr>
            <w:noProof/>
            <w:webHidden/>
          </w:rPr>
          <w:fldChar w:fldCharType="separate"/>
        </w:r>
        <w:r w:rsidR="00C747EA">
          <w:rPr>
            <w:noProof/>
            <w:webHidden/>
          </w:rPr>
          <w:t>26</w:t>
        </w:r>
        <w:r w:rsidR="00C747EA">
          <w:rPr>
            <w:noProof/>
            <w:webHidden/>
          </w:rPr>
          <w:fldChar w:fldCharType="end"/>
        </w:r>
      </w:hyperlink>
    </w:p>
    <w:p w14:paraId="47106129" w14:textId="77777777" w:rsidR="00C747EA" w:rsidRDefault="00000000" w:rsidP="00FA40D3">
      <w:pPr>
        <w:pStyle w:val="Tabladeilustraciones"/>
        <w:tabs>
          <w:tab w:val="right" w:leader="dot" w:pos="9394"/>
        </w:tabs>
        <w:spacing w:line="276" w:lineRule="auto"/>
        <w:rPr>
          <w:rFonts w:asciiTheme="minorHAnsi" w:eastAsiaTheme="minorEastAsia" w:hAnsiTheme="minorHAnsi" w:cstheme="minorBidi"/>
          <w:noProof/>
          <w:sz w:val="22"/>
          <w:szCs w:val="22"/>
        </w:rPr>
      </w:pPr>
      <w:hyperlink w:anchor="_Toc198841604" w:history="1">
        <w:r w:rsidR="00C747EA" w:rsidRPr="00890A75">
          <w:rPr>
            <w:rStyle w:val="Hipervnculo"/>
            <w:b/>
            <w:bCs/>
            <w:noProof/>
          </w:rPr>
          <w:t>Figura 13.</w:t>
        </w:r>
        <w:r w:rsidR="00C747EA" w:rsidRPr="00890A75">
          <w:rPr>
            <w:rStyle w:val="Hipervnculo"/>
            <w:noProof/>
          </w:rPr>
          <w:t xml:space="preserve"> Estadísticas Descriptivas de la variable DiferenciaHoras</w:t>
        </w:r>
        <w:r w:rsidR="00C747EA">
          <w:rPr>
            <w:noProof/>
            <w:webHidden/>
          </w:rPr>
          <w:tab/>
        </w:r>
        <w:r w:rsidR="00C747EA">
          <w:rPr>
            <w:noProof/>
            <w:webHidden/>
          </w:rPr>
          <w:fldChar w:fldCharType="begin"/>
        </w:r>
        <w:r w:rsidR="00C747EA">
          <w:rPr>
            <w:noProof/>
            <w:webHidden/>
          </w:rPr>
          <w:instrText xml:space="preserve"> PAGEREF _Toc198841604 \h </w:instrText>
        </w:r>
        <w:r w:rsidR="00C747EA">
          <w:rPr>
            <w:noProof/>
            <w:webHidden/>
          </w:rPr>
        </w:r>
        <w:r w:rsidR="00C747EA">
          <w:rPr>
            <w:noProof/>
            <w:webHidden/>
          </w:rPr>
          <w:fldChar w:fldCharType="separate"/>
        </w:r>
        <w:r w:rsidR="00C747EA">
          <w:rPr>
            <w:noProof/>
            <w:webHidden/>
          </w:rPr>
          <w:t>26</w:t>
        </w:r>
        <w:r w:rsidR="00C747EA">
          <w:rPr>
            <w:noProof/>
            <w:webHidden/>
          </w:rPr>
          <w:fldChar w:fldCharType="end"/>
        </w:r>
      </w:hyperlink>
    </w:p>
    <w:p w14:paraId="5A6C44CC" w14:textId="77777777" w:rsidR="00C747EA" w:rsidRDefault="00000000" w:rsidP="00FA40D3">
      <w:pPr>
        <w:pStyle w:val="Tabladeilustraciones"/>
        <w:tabs>
          <w:tab w:val="right" w:leader="dot" w:pos="9394"/>
        </w:tabs>
        <w:spacing w:line="276" w:lineRule="auto"/>
        <w:rPr>
          <w:rFonts w:asciiTheme="minorHAnsi" w:eastAsiaTheme="minorEastAsia" w:hAnsiTheme="minorHAnsi" w:cstheme="minorBidi"/>
          <w:noProof/>
          <w:sz w:val="22"/>
          <w:szCs w:val="22"/>
        </w:rPr>
      </w:pPr>
      <w:hyperlink w:anchor="_Toc198841605" w:history="1">
        <w:r w:rsidR="00C747EA" w:rsidRPr="00890A75">
          <w:rPr>
            <w:rStyle w:val="Hipervnculo"/>
            <w:b/>
            <w:bCs/>
            <w:noProof/>
          </w:rPr>
          <w:t>Figura 14</w:t>
        </w:r>
        <w:r w:rsidR="00C747EA" w:rsidRPr="00890A75">
          <w:rPr>
            <w:rStyle w:val="Hipervnculo"/>
            <w:noProof/>
          </w:rPr>
          <w:t>. Distribución Normal TiempoAtención</w:t>
        </w:r>
        <w:r w:rsidR="00C747EA">
          <w:rPr>
            <w:noProof/>
            <w:webHidden/>
          </w:rPr>
          <w:tab/>
        </w:r>
        <w:r w:rsidR="00C747EA">
          <w:rPr>
            <w:noProof/>
            <w:webHidden/>
          </w:rPr>
          <w:fldChar w:fldCharType="begin"/>
        </w:r>
        <w:r w:rsidR="00C747EA">
          <w:rPr>
            <w:noProof/>
            <w:webHidden/>
          </w:rPr>
          <w:instrText xml:space="preserve"> PAGEREF _Toc198841605 \h </w:instrText>
        </w:r>
        <w:r w:rsidR="00C747EA">
          <w:rPr>
            <w:noProof/>
            <w:webHidden/>
          </w:rPr>
        </w:r>
        <w:r w:rsidR="00C747EA">
          <w:rPr>
            <w:noProof/>
            <w:webHidden/>
          </w:rPr>
          <w:fldChar w:fldCharType="separate"/>
        </w:r>
        <w:r w:rsidR="00C747EA">
          <w:rPr>
            <w:noProof/>
            <w:webHidden/>
          </w:rPr>
          <w:t>27</w:t>
        </w:r>
        <w:r w:rsidR="00C747EA">
          <w:rPr>
            <w:noProof/>
            <w:webHidden/>
          </w:rPr>
          <w:fldChar w:fldCharType="end"/>
        </w:r>
      </w:hyperlink>
    </w:p>
    <w:p w14:paraId="06983D53" w14:textId="77777777" w:rsidR="00C747EA" w:rsidRDefault="00000000" w:rsidP="00FA40D3">
      <w:pPr>
        <w:pStyle w:val="Tabladeilustraciones"/>
        <w:tabs>
          <w:tab w:val="right" w:leader="dot" w:pos="9394"/>
        </w:tabs>
        <w:spacing w:line="276" w:lineRule="auto"/>
        <w:rPr>
          <w:rFonts w:asciiTheme="minorHAnsi" w:eastAsiaTheme="minorEastAsia" w:hAnsiTheme="minorHAnsi" w:cstheme="minorBidi"/>
          <w:noProof/>
          <w:sz w:val="22"/>
          <w:szCs w:val="22"/>
        </w:rPr>
      </w:pPr>
      <w:hyperlink w:anchor="_Toc198841606" w:history="1">
        <w:r w:rsidR="00C747EA" w:rsidRPr="00890A75">
          <w:rPr>
            <w:rStyle w:val="Hipervnculo"/>
            <w:b/>
            <w:bCs/>
            <w:noProof/>
          </w:rPr>
          <w:t>Figura 15.</w:t>
        </w:r>
        <w:r w:rsidR="00C747EA" w:rsidRPr="00890A75">
          <w:rPr>
            <w:rStyle w:val="Hipervnculo"/>
            <w:noProof/>
          </w:rPr>
          <w:t xml:space="preserve"> Variables categóricas</w:t>
        </w:r>
        <w:r w:rsidR="00C747EA">
          <w:rPr>
            <w:noProof/>
            <w:webHidden/>
          </w:rPr>
          <w:tab/>
        </w:r>
        <w:r w:rsidR="00C747EA">
          <w:rPr>
            <w:noProof/>
            <w:webHidden/>
          </w:rPr>
          <w:fldChar w:fldCharType="begin"/>
        </w:r>
        <w:r w:rsidR="00C747EA">
          <w:rPr>
            <w:noProof/>
            <w:webHidden/>
          </w:rPr>
          <w:instrText xml:space="preserve"> PAGEREF _Toc198841606 \h </w:instrText>
        </w:r>
        <w:r w:rsidR="00C747EA">
          <w:rPr>
            <w:noProof/>
            <w:webHidden/>
          </w:rPr>
        </w:r>
        <w:r w:rsidR="00C747EA">
          <w:rPr>
            <w:noProof/>
            <w:webHidden/>
          </w:rPr>
          <w:fldChar w:fldCharType="separate"/>
        </w:r>
        <w:r w:rsidR="00C747EA">
          <w:rPr>
            <w:noProof/>
            <w:webHidden/>
          </w:rPr>
          <w:t>29</w:t>
        </w:r>
        <w:r w:rsidR="00C747EA">
          <w:rPr>
            <w:noProof/>
            <w:webHidden/>
          </w:rPr>
          <w:fldChar w:fldCharType="end"/>
        </w:r>
      </w:hyperlink>
    </w:p>
    <w:p w14:paraId="19754C42" w14:textId="77777777" w:rsidR="00C747EA" w:rsidRDefault="00000000" w:rsidP="00FA40D3">
      <w:pPr>
        <w:pStyle w:val="Tabladeilustraciones"/>
        <w:tabs>
          <w:tab w:val="right" w:leader="dot" w:pos="9394"/>
        </w:tabs>
        <w:spacing w:line="276" w:lineRule="auto"/>
        <w:rPr>
          <w:rFonts w:asciiTheme="minorHAnsi" w:eastAsiaTheme="minorEastAsia" w:hAnsiTheme="minorHAnsi" w:cstheme="minorBidi"/>
          <w:noProof/>
          <w:sz w:val="22"/>
          <w:szCs w:val="22"/>
        </w:rPr>
      </w:pPr>
      <w:hyperlink w:anchor="_Toc198841607" w:history="1">
        <w:r w:rsidR="00C747EA" w:rsidRPr="00890A75">
          <w:rPr>
            <w:rStyle w:val="Hipervnculo"/>
            <w:b/>
            <w:bCs/>
            <w:noProof/>
          </w:rPr>
          <w:t>Figura 16.</w:t>
        </w:r>
        <w:r w:rsidR="00C747EA" w:rsidRPr="00890A75">
          <w:rPr>
            <w:rStyle w:val="Hipervnculo"/>
            <w:noProof/>
          </w:rPr>
          <w:t xml:space="preserve"> Frecuencia de instancias variables categóricas</w:t>
        </w:r>
        <w:r w:rsidR="00C747EA">
          <w:rPr>
            <w:noProof/>
            <w:webHidden/>
          </w:rPr>
          <w:tab/>
        </w:r>
        <w:r w:rsidR="00C747EA">
          <w:rPr>
            <w:noProof/>
            <w:webHidden/>
          </w:rPr>
          <w:fldChar w:fldCharType="begin"/>
        </w:r>
        <w:r w:rsidR="00C747EA">
          <w:rPr>
            <w:noProof/>
            <w:webHidden/>
          </w:rPr>
          <w:instrText xml:space="preserve"> PAGEREF _Toc198841607 \h </w:instrText>
        </w:r>
        <w:r w:rsidR="00C747EA">
          <w:rPr>
            <w:noProof/>
            <w:webHidden/>
          </w:rPr>
        </w:r>
        <w:r w:rsidR="00C747EA">
          <w:rPr>
            <w:noProof/>
            <w:webHidden/>
          </w:rPr>
          <w:fldChar w:fldCharType="separate"/>
        </w:r>
        <w:r w:rsidR="00C747EA">
          <w:rPr>
            <w:noProof/>
            <w:webHidden/>
          </w:rPr>
          <w:t>29</w:t>
        </w:r>
        <w:r w:rsidR="00C747EA">
          <w:rPr>
            <w:noProof/>
            <w:webHidden/>
          </w:rPr>
          <w:fldChar w:fldCharType="end"/>
        </w:r>
      </w:hyperlink>
    </w:p>
    <w:p w14:paraId="43FB2ECF" w14:textId="77777777" w:rsidR="00C747EA" w:rsidRDefault="00000000" w:rsidP="00FA40D3">
      <w:pPr>
        <w:pStyle w:val="Tabladeilustraciones"/>
        <w:tabs>
          <w:tab w:val="right" w:leader="dot" w:pos="9394"/>
        </w:tabs>
        <w:spacing w:line="276" w:lineRule="auto"/>
        <w:rPr>
          <w:rFonts w:asciiTheme="minorHAnsi" w:eastAsiaTheme="minorEastAsia" w:hAnsiTheme="minorHAnsi" w:cstheme="minorBidi"/>
          <w:noProof/>
          <w:sz w:val="22"/>
          <w:szCs w:val="22"/>
        </w:rPr>
      </w:pPr>
      <w:hyperlink w:anchor="_Toc198841608" w:history="1">
        <w:r w:rsidR="00C747EA" w:rsidRPr="00890A75">
          <w:rPr>
            <w:rStyle w:val="Hipervnculo"/>
            <w:b/>
            <w:bCs/>
            <w:noProof/>
          </w:rPr>
          <w:t>Figura 17</w:t>
        </w:r>
        <w:r w:rsidR="00C747EA" w:rsidRPr="00890A75">
          <w:rPr>
            <w:rStyle w:val="Hipervnculo"/>
            <w:noProof/>
          </w:rPr>
          <w:t>.Relación entre Instancia y Acuerdo</w:t>
        </w:r>
        <w:r w:rsidR="00C747EA">
          <w:rPr>
            <w:noProof/>
            <w:webHidden/>
          </w:rPr>
          <w:tab/>
        </w:r>
        <w:r w:rsidR="00C747EA">
          <w:rPr>
            <w:noProof/>
            <w:webHidden/>
          </w:rPr>
          <w:fldChar w:fldCharType="begin"/>
        </w:r>
        <w:r w:rsidR="00C747EA">
          <w:rPr>
            <w:noProof/>
            <w:webHidden/>
          </w:rPr>
          <w:instrText xml:space="preserve"> PAGEREF _Toc198841608 \h </w:instrText>
        </w:r>
        <w:r w:rsidR="00C747EA">
          <w:rPr>
            <w:noProof/>
            <w:webHidden/>
          </w:rPr>
        </w:r>
        <w:r w:rsidR="00C747EA">
          <w:rPr>
            <w:noProof/>
            <w:webHidden/>
          </w:rPr>
          <w:fldChar w:fldCharType="separate"/>
        </w:r>
        <w:r w:rsidR="00C747EA">
          <w:rPr>
            <w:noProof/>
            <w:webHidden/>
          </w:rPr>
          <w:t>31</w:t>
        </w:r>
        <w:r w:rsidR="00C747EA">
          <w:rPr>
            <w:noProof/>
            <w:webHidden/>
          </w:rPr>
          <w:fldChar w:fldCharType="end"/>
        </w:r>
      </w:hyperlink>
    </w:p>
    <w:p w14:paraId="163F82D5" w14:textId="77777777" w:rsidR="00C747EA" w:rsidRDefault="00000000" w:rsidP="00FA40D3">
      <w:pPr>
        <w:pStyle w:val="Tabladeilustraciones"/>
        <w:tabs>
          <w:tab w:val="right" w:leader="dot" w:pos="9394"/>
        </w:tabs>
        <w:spacing w:line="276" w:lineRule="auto"/>
        <w:rPr>
          <w:rFonts w:asciiTheme="minorHAnsi" w:eastAsiaTheme="minorEastAsia" w:hAnsiTheme="minorHAnsi" w:cstheme="minorBidi"/>
          <w:noProof/>
          <w:sz w:val="22"/>
          <w:szCs w:val="22"/>
        </w:rPr>
      </w:pPr>
      <w:hyperlink w:anchor="_Toc198841609" w:history="1">
        <w:r w:rsidR="00C747EA" w:rsidRPr="00890A75">
          <w:rPr>
            <w:rStyle w:val="Hipervnculo"/>
            <w:b/>
            <w:bCs/>
            <w:noProof/>
          </w:rPr>
          <w:t>Figura 18</w:t>
        </w:r>
        <w:r w:rsidR="00C747EA" w:rsidRPr="00890A75">
          <w:rPr>
            <w:rStyle w:val="Hipervnculo"/>
            <w:noProof/>
          </w:rPr>
          <w:t>. Relación entre las variables numéricas</w:t>
        </w:r>
        <w:r w:rsidR="00C747EA">
          <w:rPr>
            <w:noProof/>
            <w:webHidden/>
          </w:rPr>
          <w:tab/>
        </w:r>
        <w:r w:rsidR="00C747EA">
          <w:rPr>
            <w:noProof/>
            <w:webHidden/>
          </w:rPr>
          <w:fldChar w:fldCharType="begin"/>
        </w:r>
        <w:r w:rsidR="00C747EA">
          <w:rPr>
            <w:noProof/>
            <w:webHidden/>
          </w:rPr>
          <w:instrText xml:space="preserve"> PAGEREF _Toc198841609 \h </w:instrText>
        </w:r>
        <w:r w:rsidR="00C747EA">
          <w:rPr>
            <w:noProof/>
            <w:webHidden/>
          </w:rPr>
        </w:r>
        <w:r w:rsidR="00C747EA">
          <w:rPr>
            <w:noProof/>
            <w:webHidden/>
          </w:rPr>
          <w:fldChar w:fldCharType="separate"/>
        </w:r>
        <w:r w:rsidR="00C747EA">
          <w:rPr>
            <w:noProof/>
            <w:webHidden/>
          </w:rPr>
          <w:t>32</w:t>
        </w:r>
        <w:r w:rsidR="00C747EA">
          <w:rPr>
            <w:noProof/>
            <w:webHidden/>
          </w:rPr>
          <w:fldChar w:fldCharType="end"/>
        </w:r>
      </w:hyperlink>
    </w:p>
    <w:p w14:paraId="1D8AF1BC" w14:textId="77777777" w:rsidR="00C747EA" w:rsidRDefault="00000000" w:rsidP="00FA40D3">
      <w:pPr>
        <w:pStyle w:val="Tabladeilustraciones"/>
        <w:tabs>
          <w:tab w:val="right" w:leader="dot" w:pos="9394"/>
        </w:tabs>
        <w:spacing w:line="276" w:lineRule="auto"/>
        <w:rPr>
          <w:rFonts w:asciiTheme="minorHAnsi" w:eastAsiaTheme="minorEastAsia" w:hAnsiTheme="minorHAnsi" w:cstheme="minorBidi"/>
          <w:noProof/>
          <w:sz w:val="22"/>
          <w:szCs w:val="22"/>
        </w:rPr>
      </w:pPr>
      <w:hyperlink w:anchor="_Toc198841610" w:history="1">
        <w:r w:rsidR="00C747EA" w:rsidRPr="00890A75">
          <w:rPr>
            <w:rStyle w:val="Hipervnculo"/>
            <w:b/>
            <w:bCs/>
            <w:noProof/>
          </w:rPr>
          <w:t>Figura 19</w:t>
        </w:r>
        <w:r w:rsidR="00C747EA" w:rsidRPr="00890A75">
          <w:rPr>
            <w:rStyle w:val="Hipervnculo"/>
            <w:noProof/>
          </w:rPr>
          <w:t>. BOXPLOT con Outlier</w:t>
        </w:r>
        <w:r w:rsidR="00C747EA">
          <w:rPr>
            <w:noProof/>
            <w:webHidden/>
          </w:rPr>
          <w:tab/>
        </w:r>
        <w:r w:rsidR="00C747EA">
          <w:rPr>
            <w:noProof/>
            <w:webHidden/>
          </w:rPr>
          <w:fldChar w:fldCharType="begin"/>
        </w:r>
        <w:r w:rsidR="00C747EA">
          <w:rPr>
            <w:noProof/>
            <w:webHidden/>
          </w:rPr>
          <w:instrText xml:space="preserve"> PAGEREF _Toc198841610 \h </w:instrText>
        </w:r>
        <w:r w:rsidR="00C747EA">
          <w:rPr>
            <w:noProof/>
            <w:webHidden/>
          </w:rPr>
        </w:r>
        <w:r w:rsidR="00C747EA">
          <w:rPr>
            <w:noProof/>
            <w:webHidden/>
          </w:rPr>
          <w:fldChar w:fldCharType="separate"/>
        </w:r>
        <w:r w:rsidR="00C747EA">
          <w:rPr>
            <w:noProof/>
            <w:webHidden/>
          </w:rPr>
          <w:t>34</w:t>
        </w:r>
        <w:r w:rsidR="00C747EA">
          <w:rPr>
            <w:noProof/>
            <w:webHidden/>
          </w:rPr>
          <w:fldChar w:fldCharType="end"/>
        </w:r>
      </w:hyperlink>
    </w:p>
    <w:p w14:paraId="7668704B" w14:textId="77777777" w:rsidR="00C747EA" w:rsidRDefault="00000000" w:rsidP="00FA40D3">
      <w:pPr>
        <w:pStyle w:val="Tabladeilustraciones"/>
        <w:tabs>
          <w:tab w:val="right" w:leader="dot" w:pos="9394"/>
        </w:tabs>
        <w:spacing w:line="276" w:lineRule="auto"/>
        <w:rPr>
          <w:rFonts w:asciiTheme="minorHAnsi" w:eastAsiaTheme="minorEastAsia" w:hAnsiTheme="minorHAnsi" w:cstheme="minorBidi"/>
          <w:noProof/>
          <w:sz w:val="22"/>
          <w:szCs w:val="22"/>
        </w:rPr>
      </w:pPr>
      <w:hyperlink w:anchor="_Toc198841611" w:history="1">
        <w:r w:rsidR="00C747EA" w:rsidRPr="00890A75">
          <w:rPr>
            <w:rStyle w:val="Hipervnculo"/>
            <w:b/>
            <w:bCs/>
            <w:noProof/>
          </w:rPr>
          <w:t>Figura 20</w:t>
        </w:r>
        <w:r w:rsidR="00C747EA" w:rsidRPr="00890A75">
          <w:rPr>
            <w:rStyle w:val="Hipervnculo"/>
            <w:noProof/>
          </w:rPr>
          <w:t>. Atención de incidencias por mes</w:t>
        </w:r>
        <w:r w:rsidR="00C747EA">
          <w:rPr>
            <w:noProof/>
            <w:webHidden/>
          </w:rPr>
          <w:tab/>
        </w:r>
        <w:r w:rsidR="00C747EA">
          <w:rPr>
            <w:noProof/>
            <w:webHidden/>
          </w:rPr>
          <w:fldChar w:fldCharType="begin"/>
        </w:r>
        <w:r w:rsidR="00C747EA">
          <w:rPr>
            <w:noProof/>
            <w:webHidden/>
          </w:rPr>
          <w:instrText xml:space="preserve"> PAGEREF _Toc198841611 \h </w:instrText>
        </w:r>
        <w:r w:rsidR="00C747EA">
          <w:rPr>
            <w:noProof/>
            <w:webHidden/>
          </w:rPr>
        </w:r>
        <w:r w:rsidR="00C747EA">
          <w:rPr>
            <w:noProof/>
            <w:webHidden/>
          </w:rPr>
          <w:fldChar w:fldCharType="separate"/>
        </w:r>
        <w:r w:rsidR="00C747EA">
          <w:rPr>
            <w:noProof/>
            <w:webHidden/>
          </w:rPr>
          <w:t>34</w:t>
        </w:r>
        <w:r w:rsidR="00C747EA">
          <w:rPr>
            <w:noProof/>
            <w:webHidden/>
          </w:rPr>
          <w:fldChar w:fldCharType="end"/>
        </w:r>
      </w:hyperlink>
    </w:p>
    <w:p w14:paraId="1FA8D387" w14:textId="77777777" w:rsidR="00C747EA" w:rsidRPr="00E509EC" w:rsidRDefault="00C747EA" w:rsidP="00FA40D3">
      <w:pPr>
        <w:pBdr>
          <w:top w:val="nil"/>
          <w:left w:val="nil"/>
          <w:bottom w:val="nil"/>
          <w:right w:val="nil"/>
          <w:between w:val="nil"/>
        </w:pBdr>
        <w:spacing w:line="276" w:lineRule="auto"/>
        <w:ind w:firstLine="680"/>
        <w:rPr>
          <w:color w:val="000000"/>
        </w:rPr>
      </w:pPr>
      <w:r>
        <w:rPr>
          <w:color w:val="000000"/>
        </w:rPr>
        <w:fldChar w:fldCharType="end"/>
      </w:r>
    </w:p>
    <w:p w14:paraId="2AC79346" w14:textId="77777777" w:rsidR="00C747EA" w:rsidRPr="00E509EC" w:rsidRDefault="00C747EA" w:rsidP="00FA40D3">
      <w:pPr>
        <w:spacing w:line="276" w:lineRule="auto"/>
      </w:pPr>
    </w:p>
    <w:p w14:paraId="4569A4DE" w14:textId="77777777" w:rsidR="00C747EA" w:rsidRPr="00E509EC" w:rsidRDefault="00C747EA" w:rsidP="00FA40D3">
      <w:pPr>
        <w:spacing w:line="276" w:lineRule="auto"/>
      </w:pPr>
    </w:p>
    <w:p w14:paraId="00E6BA95" w14:textId="77777777" w:rsidR="00C747EA" w:rsidRPr="00E509EC" w:rsidRDefault="00C747EA" w:rsidP="00FA40D3">
      <w:pPr>
        <w:spacing w:after="160" w:line="276" w:lineRule="auto"/>
        <w:jc w:val="left"/>
      </w:pPr>
      <w:r w:rsidRPr="00E509EC">
        <w:br w:type="page"/>
      </w:r>
    </w:p>
    <w:p w14:paraId="2E90A91E" w14:textId="77777777" w:rsidR="00C747EA" w:rsidRPr="00E509EC" w:rsidRDefault="00C747EA" w:rsidP="00FA40D3">
      <w:pPr>
        <w:spacing w:line="276" w:lineRule="auto"/>
        <w:jc w:val="center"/>
        <w:rPr>
          <w:b/>
        </w:rPr>
      </w:pPr>
      <w:bookmarkStart w:id="14" w:name="_heading=h.2s8eyo1" w:colFirst="0" w:colLast="0"/>
      <w:bookmarkEnd w:id="14"/>
      <w:r w:rsidRPr="00E509EC">
        <w:rPr>
          <w:b/>
        </w:rPr>
        <w:lastRenderedPageBreak/>
        <w:t>Siglas, acrónimos y abreviaturas</w:t>
      </w:r>
    </w:p>
    <w:p w14:paraId="7EB4A635" w14:textId="77777777" w:rsidR="00C747EA" w:rsidRPr="00E509EC" w:rsidRDefault="00C747EA" w:rsidP="00FA40D3">
      <w:pPr>
        <w:spacing w:line="276" w:lineRule="auto"/>
      </w:pPr>
    </w:p>
    <w:p w14:paraId="73594170" w14:textId="77777777" w:rsidR="00C747EA" w:rsidRPr="00E509EC" w:rsidRDefault="00C747EA" w:rsidP="00FA40D3">
      <w:pPr>
        <w:spacing w:line="276" w:lineRule="auto"/>
      </w:pPr>
      <w:r w:rsidRPr="00E509EC">
        <w:rPr>
          <w:b/>
          <w:bCs/>
          <w:color w:val="000000"/>
        </w:rPr>
        <w:t>MAE</w:t>
      </w:r>
      <w:r w:rsidRPr="00E509EC">
        <w:tab/>
      </w:r>
      <w:r w:rsidRPr="00E509EC">
        <w:tab/>
      </w:r>
      <w:r w:rsidRPr="00E509EC">
        <w:tab/>
        <w:t>Error Absoluto de Medición (</w:t>
      </w:r>
      <w:r w:rsidRPr="00E509EC">
        <w:rPr>
          <w:i/>
          <w:iCs/>
        </w:rPr>
        <w:t>Mean Absolute Error</w:t>
      </w:r>
      <w:r w:rsidRPr="00E509EC">
        <w:t>)</w:t>
      </w:r>
    </w:p>
    <w:p w14:paraId="423069C9" w14:textId="77777777" w:rsidR="00C747EA" w:rsidRPr="00E509EC" w:rsidRDefault="00C747EA" w:rsidP="00FA40D3">
      <w:pPr>
        <w:spacing w:line="276" w:lineRule="auto"/>
      </w:pPr>
      <w:r w:rsidRPr="00E509EC">
        <w:rPr>
          <w:b/>
          <w:bCs/>
          <w:color w:val="000000"/>
        </w:rPr>
        <w:t>RMSE</w:t>
      </w:r>
      <w:r w:rsidRPr="00E509EC">
        <w:tab/>
      </w:r>
      <w:r w:rsidRPr="00E509EC">
        <w:tab/>
      </w:r>
      <w:r w:rsidRPr="00E509EC">
        <w:tab/>
        <w:t>Error Cuadrático Medio (</w:t>
      </w:r>
      <w:proofErr w:type="spellStart"/>
      <w:r w:rsidRPr="00E509EC">
        <w:rPr>
          <w:i/>
          <w:iCs/>
          <w:color w:val="1F1F1F"/>
          <w:highlight w:val="white"/>
        </w:rPr>
        <w:t>Root</w:t>
      </w:r>
      <w:proofErr w:type="spellEnd"/>
      <w:r w:rsidRPr="00E509EC">
        <w:rPr>
          <w:i/>
          <w:iCs/>
          <w:color w:val="1F1F1F"/>
          <w:highlight w:val="white"/>
        </w:rPr>
        <w:t xml:space="preserve"> Mean </w:t>
      </w:r>
      <w:proofErr w:type="spellStart"/>
      <w:r w:rsidRPr="00E509EC">
        <w:rPr>
          <w:i/>
          <w:iCs/>
          <w:color w:val="1F1F1F"/>
          <w:highlight w:val="white"/>
        </w:rPr>
        <w:t>Squared</w:t>
      </w:r>
      <w:proofErr w:type="spellEnd"/>
      <w:r w:rsidRPr="00E509EC">
        <w:rPr>
          <w:i/>
          <w:iCs/>
          <w:color w:val="1F1F1F"/>
          <w:highlight w:val="white"/>
        </w:rPr>
        <w:t xml:space="preserve"> Error</w:t>
      </w:r>
      <w:r w:rsidRPr="00E509EC">
        <w:t>)</w:t>
      </w:r>
    </w:p>
    <w:p w14:paraId="565726D9" w14:textId="77777777" w:rsidR="00C747EA" w:rsidRPr="00E509EC" w:rsidRDefault="00C747EA" w:rsidP="00FA40D3">
      <w:pPr>
        <w:spacing w:line="276" w:lineRule="auto"/>
      </w:pPr>
      <w:r w:rsidRPr="00E509EC">
        <w:rPr>
          <w:b/>
        </w:rPr>
        <w:t>ML</w:t>
      </w:r>
      <w:r w:rsidRPr="00E509EC">
        <w:tab/>
      </w:r>
      <w:r w:rsidRPr="00E509EC">
        <w:tab/>
      </w:r>
      <w:r w:rsidRPr="00E509EC">
        <w:tab/>
        <w:t xml:space="preserve">Machine </w:t>
      </w:r>
      <w:proofErr w:type="spellStart"/>
      <w:r w:rsidRPr="00E509EC">
        <w:t>Learning</w:t>
      </w:r>
      <w:proofErr w:type="spellEnd"/>
    </w:p>
    <w:p w14:paraId="687A4313" w14:textId="77777777" w:rsidR="00C747EA" w:rsidRPr="00E509EC" w:rsidRDefault="00C747EA" w:rsidP="00FA40D3">
      <w:pPr>
        <w:spacing w:line="276" w:lineRule="auto"/>
      </w:pPr>
      <w:r w:rsidRPr="00E509EC">
        <w:rPr>
          <w:b/>
        </w:rPr>
        <w:t>.xlsx</w:t>
      </w:r>
      <w:r w:rsidRPr="00E509EC">
        <w:tab/>
      </w:r>
      <w:r w:rsidRPr="00E509EC">
        <w:tab/>
      </w:r>
      <w:r w:rsidRPr="00E509EC">
        <w:tab/>
        <w:t>Extensión archivos creados en Microsoft Excel</w:t>
      </w:r>
    </w:p>
    <w:p w14:paraId="356C0D7D" w14:textId="77777777" w:rsidR="00C747EA" w:rsidRPr="00E509EC" w:rsidRDefault="00C747EA" w:rsidP="00FA40D3">
      <w:pPr>
        <w:spacing w:line="276" w:lineRule="auto"/>
      </w:pPr>
      <w:r w:rsidRPr="00E509EC">
        <w:rPr>
          <w:b/>
          <w:bCs/>
          <w:color w:val="000000"/>
        </w:rPr>
        <w:t>IQR</w:t>
      </w:r>
      <w:r w:rsidRPr="00E509EC">
        <w:tab/>
      </w:r>
      <w:r w:rsidRPr="00E509EC">
        <w:tab/>
      </w:r>
      <w:r w:rsidRPr="00E509EC">
        <w:tab/>
        <w:t>Rango Intercuartílico (</w:t>
      </w:r>
      <w:proofErr w:type="spellStart"/>
      <w:r w:rsidRPr="00E509EC">
        <w:rPr>
          <w:i/>
          <w:iCs/>
        </w:rPr>
        <w:t>Interquartile</w:t>
      </w:r>
      <w:proofErr w:type="spellEnd"/>
      <w:r w:rsidRPr="00E509EC">
        <w:rPr>
          <w:i/>
          <w:iCs/>
        </w:rPr>
        <w:t xml:space="preserve"> </w:t>
      </w:r>
      <w:proofErr w:type="spellStart"/>
      <w:r w:rsidRPr="00E509EC">
        <w:rPr>
          <w:i/>
          <w:iCs/>
        </w:rPr>
        <w:t>Range</w:t>
      </w:r>
      <w:proofErr w:type="spellEnd"/>
      <w:r w:rsidRPr="00E509EC">
        <w:t>)</w:t>
      </w:r>
    </w:p>
    <w:p w14:paraId="0D4E493B" w14:textId="77777777" w:rsidR="00C747EA" w:rsidRPr="00E509EC" w:rsidRDefault="00C747EA" w:rsidP="00FA40D3">
      <w:pPr>
        <w:spacing w:line="276" w:lineRule="auto"/>
      </w:pPr>
      <w:r w:rsidRPr="00E509EC">
        <w:rPr>
          <w:b/>
          <w:bCs/>
          <w:color w:val="000000"/>
        </w:rPr>
        <w:t>EDA</w:t>
      </w:r>
      <w:r w:rsidRPr="00E509EC">
        <w:tab/>
      </w:r>
      <w:r w:rsidRPr="00E509EC">
        <w:tab/>
      </w:r>
      <w:r w:rsidRPr="00E509EC">
        <w:tab/>
        <w:t xml:space="preserve">Análisis Exploratorio de Datos </w:t>
      </w:r>
      <w:r w:rsidRPr="00E509EC">
        <w:rPr>
          <w:i/>
          <w:iCs/>
        </w:rPr>
        <w:t>(</w:t>
      </w:r>
      <w:proofErr w:type="spellStart"/>
      <w:r w:rsidRPr="00E509EC">
        <w:rPr>
          <w:i/>
          <w:iCs/>
        </w:rPr>
        <w:t>Exploratory</w:t>
      </w:r>
      <w:proofErr w:type="spellEnd"/>
      <w:r w:rsidRPr="00E509EC">
        <w:rPr>
          <w:i/>
          <w:iCs/>
        </w:rPr>
        <w:t xml:space="preserve"> Data </w:t>
      </w:r>
      <w:proofErr w:type="spellStart"/>
      <w:r w:rsidRPr="00E509EC">
        <w:rPr>
          <w:i/>
          <w:iCs/>
        </w:rPr>
        <w:t>Analysis</w:t>
      </w:r>
      <w:proofErr w:type="spellEnd"/>
      <w:r w:rsidRPr="00E509EC">
        <w:rPr>
          <w:i/>
          <w:iCs/>
        </w:rPr>
        <w:t>)</w:t>
      </w:r>
    </w:p>
    <w:p w14:paraId="0F5C2797" w14:textId="77777777" w:rsidR="00C747EA" w:rsidRPr="00E509EC" w:rsidRDefault="00C747EA" w:rsidP="00FA40D3">
      <w:pPr>
        <w:spacing w:line="276" w:lineRule="auto"/>
      </w:pPr>
      <w:proofErr w:type="spellStart"/>
      <w:r w:rsidRPr="00E509EC">
        <w:rPr>
          <w:b/>
          <w:bCs/>
          <w:color w:val="000000"/>
          <w:highlight w:val="white"/>
        </w:rPr>
        <w:t>float</w:t>
      </w:r>
      <w:proofErr w:type="spellEnd"/>
      <w:r w:rsidRPr="00E509EC">
        <w:rPr>
          <w:b/>
        </w:rPr>
        <w:t>.</w:t>
      </w:r>
      <w:r w:rsidRPr="00E509EC">
        <w:tab/>
      </w:r>
      <w:r w:rsidRPr="00E509EC">
        <w:tab/>
      </w:r>
      <w:r w:rsidRPr="00E509EC">
        <w:tab/>
        <w:t>Tipo de dato Flotante</w:t>
      </w:r>
    </w:p>
    <w:p w14:paraId="5D678673" w14:textId="77777777" w:rsidR="00C747EA" w:rsidRPr="00E509EC" w:rsidRDefault="00C747EA" w:rsidP="00FA40D3">
      <w:pPr>
        <w:spacing w:line="276" w:lineRule="auto"/>
      </w:pPr>
      <w:proofErr w:type="spellStart"/>
      <w:r w:rsidRPr="00E509EC">
        <w:rPr>
          <w:b/>
        </w:rPr>
        <w:t>int</w:t>
      </w:r>
      <w:proofErr w:type="spellEnd"/>
      <w:r w:rsidRPr="00E509EC">
        <w:rPr>
          <w:b/>
        </w:rPr>
        <w:t>.</w:t>
      </w:r>
      <w:r w:rsidRPr="00E509EC">
        <w:tab/>
      </w:r>
      <w:r w:rsidRPr="00E509EC">
        <w:tab/>
      </w:r>
      <w:r w:rsidRPr="00E509EC">
        <w:tab/>
        <w:t>Tipo de dato entero</w:t>
      </w:r>
    </w:p>
    <w:p w14:paraId="679DC543" w14:textId="77777777" w:rsidR="00C747EA" w:rsidRPr="00E509EC" w:rsidRDefault="00C747EA" w:rsidP="00FA40D3">
      <w:pPr>
        <w:spacing w:line="276" w:lineRule="auto"/>
      </w:pPr>
      <w:proofErr w:type="spellStart"/>
      <w:r w:rsidRPr="00E509EC">
        <w:rPr>
          <w:b/>
          <w:bCs/>
        </w:rPr>
        <w:t>dataset</w:t>
      </w:r>
      <w:proofErr w:type="spellEnd"/>
      <w:r w:rsidRPr="00E509EC">
        <w:tab/>
      </w:r>
      <w:r w:rsidRPr="00E509EC">
        <w:tab/>
        <w:t>Conjunto de datos</w:t>
      </w:r>
    </w:p>
    <w:p w14:paraId="2AA5933A" w14:textId="77777777" w:rsidR="00C747EA" w:rsidRDefault="00C747EA" w:rsidP="00FA40D3">
      <w:pPr>
        <w:spacing w:line="276" w:lineRule="auto"/>
      </w:pPr>
      <w:r w:rsidRPr="00E509EC">
        <w:rPr>
          <w:b/>
          <w:bCs/>
          <w:color w:val="1F1F1F"/>
          <w:highlight w:val="white"/>
        </w:rPr>
        <w:t>Kb</w:t>
      </w:r>
      <w:r>
        <w:rPr>
          <w:color w:val="1F1F1F"/>
        </w:rPr>
        <w:t xml:space="preserve"> </w:t>
      </w:r>
      <w:r>
        <w:rPr>
          <w:color w:val="1F1F1F"/>
        </w:rPr>
        <w:tab/>
      </w:r>
      <w:r w:rsidRPr="00E509EC">
        <w:tab/>
      </w:r>
      <w:r w:rsidRPr="00E509EC">
        <w:tab/>
      </w:r>
      <w:r>
        <w:t>Kilobyte, unidad de almacenamiento de datos</w:t>
      </w:r>
    </w:p>
    <w:p w14:paraId="2D0DE386" w14:textId="77777777" w:rsidR="00C747EA" w:rsidRPr="001965E7" w:rsidRDefault="00C747EA" w:rsidP="00FA40D3">
      <w:pPr>
        <w:spacing w:line="276" w:lineRule="auto"/>
      </w:pPr>
      <w:r w:rsidRPr="001965E7">
        <w:rPr>
          <w:b/>
          <w:bCs/>
          <w:color w:val="000000"/>
        </w:rPr>
        <w:t>NPS</w:t>
      </w:r>
      <w:r>
        <w:rPr>
          <w:b/>
          <w:bCs/>
          <w:color w:val="000000"/>
        </w:rPr>
        <w:tab/>
      </w:r>
      <w:r>
        <w:rPr>
          <w:b/>
          <w:bCs/>
          <w:color w:val="000000"/>
        </w:rPr>
        <w:tab/>
      </w:r>
      <w:r>
        <w:rPr>
          <w:b/>
          <w:bCs/>
          <w:color w:val="000000"/>
        </w:rPr>
        <w:tab/>
      </w:r>
      <w:r w:rsidRPr="001965E7">
        <w:rPr>
          <w:color w:val="000000"/>
        </w:rPr>
        <w:t xml:space="preserve">Net </w:t>
      </w:r>
      <w:proofErr w:type="spellStart"/>
      <w:r w:rsidRPr="001965E7">
        <w:rPr>
          <w:color w:val="000000"/>
        </w:rPr>
        <w:t>Promoter</w:t>
      </w:r>
      <w:proofErr w:type="spellEnd"/>
      <w:r w:rsidRPr="001965E7">
        <w:rPr>
          <w:color w:val="000000"/>
        </w:rPr>
        <w:t xml:space="preserve"> Score (Métrica que mide la satisfacción del cliente)</w:t>
      </w:r>
    </w:p>
    <w:p w14:paraId="08DE6227" w14:textId="77777777" w:rsidR="00C747EA" w:rsidRPr="00E509EC" w:rsidRDefault="00C747EA" w:rsidP="00FA40D3">
      <w:pPr>
        <w:spacing w:line="276" w:lineRule="auto"/>
      </w:pPr>
      <w:r w:rsidRPr="00E509EC">
        <w:rPr>
          <w:b/>
        </w:rPr>
        <w:t>UdeA</w:t>
      </w:r>
      <w:r w:rsidRPr="00E509EC">
        <w:tab/>
      </w:r>
      <w:r w:rsidRPr="00E509EC">
        <w:tab/>
      </w:r>
      <w:r w:rsidRPr="00E509EC">
        <w:tab/>
        <w:t>Universidad de Antioquia</w:t>
      </w:r>
    </w:p>
    <w:bookmarkEnd w:id="0"/>
    <w:p w14:paraId="3A1B5A53" w14:textId="77777777" w:rsidR="00B37E88" w:rsidRPr="00D70EEC" w:rsidRDefault="00B37E88" w:rsidP="00FA40D3">
      <w:pPr>
        <w:spacing w:line="276" w:lineRule="auto"/>
      </w:pPr>
    </w:p>
    <w:p w14:paraId="3A1B5A54" w14:textId="77777777" w:rsidR="00B37E88" w:rsidRPr="00D70EEC" w:rsidRDefault="00B37E88" w:rsidP="00FA40D3">
      <w:pPr>
        <w:spacing w:line="276" w:lineRule="auto"/>
      </w:pPr>
    </w:p>
    <w:p w14:paraId="3A1B5A55" w14:textId="77777777" w:rsidR="00B37E88" w:rsidRPr="00D70EEC" w:rsidRDefault="00B37E88" w:rsidP="00FA40D3">
      <w:pPr>
        <w:spacing w:line="276" w:lineRule="auto"/>
      </w:pPr>
    </w:p>
    <w:p w14:paraId="3A1B5A56" w14:textId="77777777" w:rsidR="00B37E88" w:rsidRPr="00D70EEC" w:rsidRDefault="00B37E88" w:rsidP="00FA40D3">
      <w:pPr>
        <w:spacing w:line="276" w:lineRule="auto"/>
      </w:pPr>
    </w:p>
    <w:p w14:paraId="3A1B5A57" w14:textId="77777777" w:rsidR="00B37E88" w:rsidRPr="00D70EEC" w:rsidRDefault="00B37E88" w:rsidP="00FA40D3">
      <w:pPr>
        <w:spacing w:line="276" w:lineRule="auto"/>
      </w:pPr>
    </w:p>
    <w:p w14:paraId="3A1B5A58" w14:textId="77777777" w:rsidR="00B37E88" w:rsidRPr="00D70EEC" w:rsidRDefault="00B37E88" w:rsidP="00FA40D3">
      <w:pPr>
        <w:spacing w:line="276" w:lineRule="auto"/>
      </w:pPr>
    </w:p>
    <w:p w14:paraId="3A1B5A59" w14:textId="77777777" w:rsidR="00B37E88" w:rsidRPr="00D70EEC" w:rsidRDefault="00B37E88" w:rsidP="00FA40D3">
      <w:pPr>
        <w:spacing w:line="276" w:lineRule="auto"/>
      </w:pPr>
    </w:p>
    <w:p w14:paraId="3A1B5A5A" w14:textId="77777777" w:rsidR="00B37E88" w:rsidRPr="00D70EEC" w:rsidRDefault="00B37E88" w:rsidP="00FA40D3">
      <w:pPr>
        <w:spacing w:line="276" w:lineRule="auto"/>
      </w:pPr>
    </w:p>
    <w:p w14:paraId="3A1B5A5B" w14:textId="77777777" w:rsidR="00B37E88" w:rsidRPr="00D70EEC" w:rsidRDefault="00B37E88" w:rsidP="00FA40D3">
      <w:pPr>
        <w:spacing w:line="276" w:lineRule="auto"/>
      </w:pPr>
    </w:p>
    <w:p w14:paraId="3A1B5A5C" w14:textId="77777777" w:rsidR="00B37E88" w:rsidRPr="00D70EEC" w:rsidRDefault="00B37E88" w:rsidP="00FA40D3">
      <w:pPr>
        <w:spacing w:line="276" w:lineRule="auto"/>
      </w:pPr>
    </w:p>
    <w:p w14:paraId="3A1B5A5D" w14:textId="77777777" w:rsidR="00B37E88" w:rsidRPr="00D70EEC" w:rsidRDefault="00B37E88" w:rsidP="00FA40D3">
      <w:pPr>
        <w:spacing w:line="276" w:lineRule="auto"/>
      </w:pPr>
    </w:p>
    <w:p w14:paraId="3A1B5A5E" w14:textId="77777777" w:rsidR="00B37E88" w:rsidRPr="00D70EEC" w:rsidRDefault="00B37E88" w:rsidP="00FA40D3">
      <w:pPr>
        <w:spacing w:line="276" w:lineRule="auto"/>
      </w:pPr>
    </w:p>
    <w:p w14:paraId="3A1B5A5F" w14:textId="77777777" w:rsidR="00B37E88" w:rsidRPr="00D70EEC" w:rsidRDefault="00F65F7F" w:rsidP="00FA40D3">
      <w:pPr>
        <w:spacing w:after="160" w:line="276" w:lineRule="auto"/>
        <w:jc w:val="left"/>
        <w:rPr>
          <w:b/>
        </w:rPr>
      </w:pPr>
      <w:bookmarkStart w:id="15" w:name="_heading=h.17dp8vu" w:colFirst="0" w:colLast="0"/>
      <w:bookmarkEnd w:id="15"/>
      <w:r w:rsidRPr="00D70EEC">
        <w:br w:type="page"/>
      </w:r>
    </w:p>
    <w:p w14:paraId="63961811" w14:textId="77777777" w:rsidR="00BB3B6F" w:rsidRPr="00E509EC" w:rsidRDefault="00BB3B6F" w:rsidP="00FA40D3">
      <w:pPr>
        <w:spacing w:line="276" w:lineRule="auto"/>
        <w:jc w:val="center"/>
        <w:rPr>
          <w:b/>
        </w:rPr>
      </w:pPr>
      <w:bookmarkStart w:id="16" w:name="_heading=h.lnxbz9" w:colFirst="0" w:colLast="0"/>
      <w:bookmarkEnd w:id="16"/>
      <w:r w:rsidRPr="00E509EC">
        <w:rPr>
          <w:b/>
        </w:rPr>
        <w:lastRenderedPageBreak/>
        <w:t>Modelo de Predicción de Tiempo de Espera de un Asegurado en Accidente de Tránsito</w:t>
      </w:r>
    </w:p>
    <w:p w14:paraId="00F95BAA" w14:textId="77777777" w:rsidR="0019723F" w:rsidRPr="00D70EEC" w:rsidRDefault="0019723F" w:rsidP="00FA40D3">
      <w:pPr>
        <w:pStyle w:val="Author"/>
        <w:spacing w:before="100" w:beforeAutospacing="1" w:after="100" w:afterAutospacing="1" w:line="276" w:lineRule="auto"/>
        <w:rPr>
          <w:sz w:val="16"/>
          <w:szCs w:val="16"/>
          <w:lang w:val="es-CO"/>
        </w:rPr>
        <w:sectPr w:rsidR="0019723F" w:rsidRPr="00D70EEC" w:rsidSect="002D6A40">
          <w:pgSz w:w="11906" w:h="16838" w:code="9"/>
          <w:pgMar w:top="540" w:right="1841" w:bottom="1440" w:left="1560" w:header="720" w:footer="720" w:gutter="0"/>
          <w:cols w:space="720"/>
          <w:titlePg/>
          <w:docGrid w:linePitch="360"/>
        </w:sectPr>
      </w:pPr>
    </w:p>
    <w:p w14:paraId="793E3ACF" w14:textId="77777777" w:rsidR="0019723F" w:rsidRPr="00D70EEC" w:rsidRDefault="0019723F" w:rsidP="00FA40D3">
      <w:pPr>
        <w:spacing w:line="276" w:lineRule="auto"/>
        <w:sectPr w:rsidR="0019723F" w:rsidRPr="00D70EEC" w:rsidSect="004F0FF0">
          <w:type w:val="continuous"/>
          <w:pgSz w:w="11906" w:h="16838" w:code="9"/>
          <w:pgMar w:top="450" w:right="893" w:bottom="1440" w:left="893" w:header="720" w:footer="720" w:gutter="0"/>
          <w:cols w:num="3" w:space="720"/>
          <w:docGrid w:linePitch="360"/>
        </w:sectPr>
      </w:pPr>
      <w:r w:rsidRPr="00D70EEC">
        <w:br w:type="column"/>
      </w:r>
    </w:p>
    <w:p w14:paraId="756765E8" w14:textId="77777777" w:rsidR="00C747EA" w:rsidRPr="001C08ED" w:rsidRDefault="0019723F" w:rsidP="00FA40D3">
      <w:pPr>
        <w:pBdr>
          <w:top w:val="nil"/>
          <w:left w:val="nil"/>
          <w:bottom w:val="nil"/>
          <w:right w:val="nil"/>
          <w:between w:val="nil"/>
        </w:pBdr>
        <w:spacing w:line="276" w:lineRule="auto"/>
        <w:ind w:firstLine="709"/>
        <w:rPr>
          <w:sz w:val="22"/>
          <w:szCs w:val="22"/>
        </w:rPr>
      </w:pPr>
      <w:r w:rsidRPr="001C08ED">
        <w:rPr>
          <w:b/>
          <w:bCs/>
          <w:sz w:val="22"/>
          <w:szCs w:val="22"/>
        </w:rPr>
        <w:t>Resumen</w:t>
      </w:r>
      <w:r w:rsidRPr="001C08ED">
        <w:rPr>
          <w:sz w:val="22"/>
          <w:szCs w:val="22"/>
        </w:rPr>
        <w:t xml:space="preserve">— </w:t>
      </w:r>
      <w:r w:rsidR="00C747EA" w:rsidRPr="001C08ED">
        <w:rPr>
          <w:sz w:val="22"/>
          <w:szCs w:val="22"/>
        </w:rPr>
        <w:t>El presente proyecto tiene como objetivo desarrollar un modelo predictivo que estime el tiempo de espera de un asegurado tras reportar un accidente de tránsito, con el fin de optimizar los procesos de atención y mejorar la experiencia del cliente en una compañía aseguradora. La iniciativa surge de la necesidad de contar con herramientas analíticas que permitan anticipar demoras y gestionar de forma eficiente los recursos disponibles en campo, como gestores de siniestros y unidades móviles.</w:t>
      </w:r>
    </w:p>
    <w:p w14:paraId="1ABD7CAE" w14:textId="77777777" w:rsidR="00C747EA" w:rsidRPr="001C08ED" w:rsidRDefault="00C747EA" w:rsidP="00FA40D3">
      <w:pPr>
        <w:pBdr>
          <w:top w:val="nil"/>
          <w:left w:val="nil"/>
          <w:bottom w:val="nil"/>
          <w:right w:val="nil"/>
          <w:between w:val="nil"/>
        </w:pBdr>
        <w:spacing w:line="276" w:lineRule="auto"/>
        <w:ind w:firstLine="709"/>
        <w:rPr>
          <w:sz w:val="22"/>
          <w:szCs w:val="22"/>
        </w:rPr>
      </w:pPr>
      <w:r w:rsidRPr="001C08ED">
        <w:rPr>
          <w:sz w:val="22"/>
          <w:szCs w:val="22"/>
        </w:rPr>
        <w:t>Para ello, se utilizó un conjunto de datos históricos de siniestros, registrados por la aseguradora a través de sus sistemas de gestión durante un período determinado. Estos datos incluyen variables relacionadas con la ubicación, hora del incidente, tipo de accidente, tráfico, disponibilidad de personal y otros factores relevantes.</w:t>
      </w:r>
    </w:p>
    <w:p w14:paraId="7264DB60" w14:textId="77777777" w:rsidR="00C747EA" w:rsidRPr="001C08ED" w:rsidRDefault="00C747EA" w:rsidP="00FA40D3">
      <w:pPr>
        <w:pBdr>
          <w:top w:val="nil"/>
          <w:left w:val="nil"/>
          <w:bottom w:val="nil"/>
          <w:right w:val="nil"/>
          <w:between w:val="nil"/>
        </w:pBdr>
        <w:spacing w:line="276" w:lineRule="auto"/>
        <w:ind w:firstLine="709"/>
        <w:rPr>
          <w:sz w:val="22"/>
          <w:szCs w:val="22"/>
        </w:rPr>
      </w:pPr>
      <w:r w:rsidRPr="001C08ED">
        <w:rPr>
          <w:sz w:val="22"/>
          <w:szCs w:val="22"/>
        </w:rPr>
        <w:t xml:space="preserve">Se implementó un proceso iterativo que incluyó limpieza, análisis exploratorio, selección de variables y entrenamiento de distintos modelos de machine </w:t>
      </w:r>
      <w:proofErr w:type="spellStart"/>
      <w:r w:rsidRPr="001C08ED">
        <w:rPr>
          <w:sz w:val="22"/>
          <w:szCs w:val="22"/>
        </w:rPr>
        <w:t>learning</w:t>
      </w:r>
      <w:proofErr w:type="spellEnd"/>
      <w:r w:rsidRPr="001C08ED">
        <w:rPr>
          <w:sz w:val="22"/>
          <w:szCs w:val="22"/>
        </w:rPr>
        <w:t xml:space="preserve"> como regresión lineal, árboles de decisión y </w:t>
      </w:r>
      <w:proofErr w:type="spellStart"/>
      <w:r w:rsidRPr="001C08ED">
        <w:rPr>
          <w:sz w:val="22"/>
          <w:szCs w:val="22"/>
        </w:rPr>
        <w:t>random</w:t>
      </w:r>
      <w:proofErr w:type="spellEnd"/>
      <w:r w:rsidRPr="001C08ED">
        <w:rPr>
          <w:sz w:val="22"/>
          <w:szCs w:val="22"/>
        </w:rPr>
        <w:t xml:space="preserve"> </w:t>
      </w:r>
      <w:proofErr w:type="spellStart"/>
      <w:r w:rsidRPr="001C08ED">
        <w:rPr>
          <w:sz w:val="22"/>
          <w:szCs w:val="22"/>
        </w:rPr>
        <w:t>forest</w:t>
      </w:r>
      <w:proofErr w:type="spellEnd"/>
      <w:r w:rsidRPr="001C08ED">
        <w:rPr>
          <w:sz w:val="22"/>
          <w:szCs w:val="22"/>
        </w:rPr>
        <w:t>, evaluando su desempeño mediante métricas como el MAE y el RMSE. Entre los principales obstáculos se encontraron problemas de calidad de datos, presencia de valores atípicos y desequilibrios en la distribución de los tiempos de atención.</w:t>
      </w:r>
    </w:p>
    <w:p w14:paraId="2240EC9C" w14:textId="77777777" w:rsidR="00C747EA" w:rsidRPr="00C747EA" w:rsidRDefault="00C747EA" w:rsidP="00FA40D3">
      <w:pPr>
        <w:pBdr>
          <w:top w:val="nil"/>
          <w:left w:val="nil"/>
          <w:bottom w:val="nil"/>
          <w:right w:val="nil"/>
          <w:between w:val="nil"/>
        </w:pBdr>
        <w:spacing w:line="276" w:lineRule="auto"/>
        <w:ind w:firstLine="709"/>
        <w:rPr>
          <w:color w:val="000000"/>
          <w:sz w:val="16"/>
          <w:szCs w:val="16"/>
        </w:rPr>
      </w:pPr>
      <w:r w:rsidRPr="001C08ED">
        <w:rPr>
          <w:sz w:val="22"/>
          <w:szCs w:val="22"/>
        </w:rPr>
        <w:t>Los resultados obtenidos muestran que el modelo tiene un desempeño aceptable para predecir tiempos de espera con un margen de error razonable, y representa una herramienta valiosa para la toma de decisiones operativas en tiempo real</w:t>
      </w:r>
      <w:r w:rsidRPr="00C747EA">
        <w:rPr>
          <w:color w:val="000000"/>
          <w:sz w:val="16"/>
          <w:szCs w:val="16"/>
        </w:rPr>
        <w:t>.</w:t>
      </w:r>
    </w:p>
    <w:p w14:paraId="339E3E76" w14:textId="2FC1E488" w:rsidR="006E1F56" w:rsidRPr="00D70EEC" w:rsidRDefault="006E1F56" w:rsidP="00FA40D3">
      <w:pPr>
        <w:pStyle w:val="Abstract"/>
        <w:spacing w:line="276" w:lineRule="auto"/>
        <w:rPr>
          <w:lang w:val="es-CO"/>
        </w:rPr>
      </w:pPr>
    </w:p>
    <w:p w14:paraId="40DED506" w14:textId="00B0CD47" w:rsidR="00ED6806" w:rsidRPr="00D70EEC" w:rsidRDefault="009E2E91" w:rsidP="00FA40D3">
      <w:pPr>
        <w:pStyle w:val="Ttulo1"/>
        <w:numPr>
          <w:ilvl w:val="0"/>
          <w:numId w:val="7"/>
        </w:numPr>
        <w:tabs>
          <w:tab w:val="left" w:pos="216"/>
        </w:tabs>
        <w:spacing w:before="160" w:after="80" w:line="276" w:lineRule="auto"/>
      </w:pPr>
      <w:r w:rsidRPr="00D70EEC">
        <w:t xml:space="preserve"> </w:t>
      </w:r>
      <w:bookmarkStart w:id="17" w:name="_Toc204794182"/>
      <w:bookmarkStart w:id="18" w:name="_Toc209687476"/>
      <w:r w:rsidR="0019723F" w:rsidRPr="00D70EEC">
        <w:t>Introducción</w:t>
      </w:r>
      <w:bookmarkEnd w:id="17"/>
      <w:bookmarkEnd w:id="18"/>
    </w:p>
    <w:p w14:paraId="0ED76EE6" w14:textId="77777777" w:rsidR="00950E03" w:rsidRPr="00D70EEC" w:rsidRDefault="00950E03" w:rsidP="00FA40D3">
      <w:pPr>
        <w:spacing w:line="276" w:lineRule="auto"/>
        <w:rPr>
          <w:sz w:val="22"/>
          <w:szCs w:val="22"/>
        </w:rPr>
      </w:pPr>
    </w:p>
    <w:p w14:paraId="526C9FAE" w14:textId="77777777" w:rsidR="00D0163B" w:rsidRDefault="00AF424F" w:rsidP="00FA40D3">
      <w:pPr>
        <w:pStyle w:val="Prrafodelista"/>
        <w:numPr>
          <w:ilvl w:val="0"/>
          <w:numId w:val="22"/>
        </w:numPr>
        <w:spacing w:line="276" w:lineRule="auto"/>
        <w:ind w:left="567"/>
        <w:rPr>
          <w:b/>
          <w:bCs/>
          <w:sz w:val="22"/>
          <w:szCs w:val="22"/>
        </w:rPr>
      </w:pPr>
      <w:r w:rsidRPr="00D70EEC">
        <w:rPr>
          <w:b/>
          <w:bCs/>
          <w:sz w:val="22"/>
          <w:szCs w:val="22"/>
        </w:rPr>
        <w:t>Contexto y relevancia del problema</w:t>
      </w:r>
      <w:r w:rsidR="00D0163B">
        <w:rPr>
          <w:b/>
          <w:bCs/>
          <w:sz w:val="22"/>
          <w:szCs w:val="22"/>
        </w:rPr>
        <w:br/>
      </w:r>
    </w:p>
    <w:p w14:paraId="37FEB4C2" w14:textId="40183A51" w:rsidR="0095672B" w:rsidRPr="0095672B" w:rsidRDefault="0095672B" w:rsidP="00FA40D3">
      <w:pPr>
        <w:pBdr>
          <w:top w:val="nil"/>
          <w:left w:val="nil"/>
          <w:bottom w:val="nil"/>
          <w:right w:val="nil"/>
          <w:between w:val="nil"/>
        </w:pBdr>
        <w:spacing w:line="276" w:lineRule="auto"/>
        <w:rPr>
          <w:color w:val="000000"/>
        </w:rPr>
      </w:pPr>
      <w:r w:rsidRPr="0095672B">
        <w:rPr>
          <w:color w:val="000000"/>
        </w:rPr>
        <w:t xml:space="preserve">La gestión de tiempos de espera es una problemática transversal en múltiples sectores, desde la salud hasta la logística y los servicios financieros. En el ámbito asegurador, particularmente en casos de accidentes de tránsito, el tiempo que transcurre entre el siniestro y la atención efectiva del asegurado representa un indicador crítico de calidad del servicio. Este tiempo está influenciado por factores como la </w:t>
      </w:r>
      <w:r w:rsidRPr="0095672B">
        <w:rPr>
          <w:color w:val="000000"/>
        </w:rPr>
        <w:t>ubicación del accidente, la disponibilidad de recursos, el tipo de póliza, y la eficiencia operativa de la aseguradora.</w:t>
      </w:r>
      <w:r>
        <w:rPr>
          <w:color w:val="000000"/>
        </w:rPr>
        <w:t xml:space="preserve"> </w:t>
      </w:r>
      <w:r w:rsidRPr="0095672B">
        <w:rPr>
          <w:color w:val="000000"/>
        </w:rPr>
        <w:t>La predicción de tiempos en sistemas de movilidad y logística (</w:t>
      </w:r>
      <w:proofErr w:type="spellStart"/>
      <w:r w:rsidRPr="0095672B">
        <w:rPr>
          <w:color w:val="000000"/>
        </w:rPr>
        <w:t>travel</w:t>
      </w:r>
      <w:proofErr w:type="spellEnd"/>
      <w:r w:rsidRPr="0095672B">
        <w:rPr>
          <w:color w:val="000000"/>
        </w:rPr>
        <w:t xml:space="preserve"> time, ETA, tiempos de entrega, tiempos de llegada de EMS) es un campo interdisciplinario que combina ciencia de datos, teoría de colas, optimización y sistemas de información geográfica. En el caso particular de siniestros de tránsito y aseguradoras, el "tiempo de espera del asegurado" es un indicador operativo que depende de: localización del siniestro, disponibilidad y posición de gestores, condiciones de tráfico/meteorológicas, tipo de siniestro (prioridad), y la infraestructura de despacho de la aseguradora. Estudios en EMS y </w:t>
      </w:r>
      <w:proofErr w:type="spellStart"/>
      <w:r w:rsidRPr="0095672B">
        <w:rPr>
          <w:color w:val="000000"/>
        </w:rPr>
        <w:t>delivery</w:t>
      </w:r>
      <w:proofErr w:type="spellEnd"/>
      <w:r w:rsidRPr="0095672B">
        <w:rPr>
          <w:color w:val="000000"/>
        </w:rPr>
        <w:t xml:space="preserve"> han demostrado que modelar estas dependencias mejora la asignación de recursos y la experiencia del usuario </w:t>
      </w:r>
      <w:sdt>
        <w:sdtPr>
          <w:id w:val="1068852423"/>
          <w:citation/>
        </w:sdtPr>
        <w:sdtContent>
          <w:r w:rsidRPr="0095672B">
            <w:rPr>
              <w:color w:val="000000"/>
            </w:rPr>
            <w:fldChar w:fldCharType="begin"/>
          </w:r>
          <w:r w:rsidRPr="0095672B">
            <w:rPr>
              <w:color w:val="000000"/>
            </w:rPr>
            <w:instrText xml:space="preserve"> CITATION Mar21 \l 9226 </w:instrText>
          </w:r>
          <w:r w:rsidRPr="0095672B">
            <w:rPr>
              <w:color w:val="000000"/>
            </w:rPr>
            <w:fldChar w:fldCharType="separate"/>
          </w:r>
          <w:r w:rsidR="003D285E" w:rsidRPr="003D285E">
            <w:rPr>
              <w:noProof/>
              <w:color w:val="000000"/>
            </w:rPr>
            <w:t>(Martin, 2021)</w:t>
          </w:r>
          <w:r w:rsidRPr="0095672B">
            <w:rPr>
              <w:color w:val="000000"/>
            </w:rPr>
            <w:fldChar w:fldCharType="end"/>
          </w:r>
        </w:sdtContent>
      </w:sdt>
      <w:r w:rsidRPr="0095672B">
        <w:rPr>
          <w:color w:val="000000"/>
        </w:rPr>
        <w:t>.</w:t>
      </w:r>
    </w:p>
    <w:p w14:paraId="003B051A" w14:textId="13A72105" w:rsidR="0095672B" w:rsidRDefault="0095672B" w:rsidP="00FA40D3">
      <w:pPr>
        <w:pBdr>
          <w:top w:val="nil"/>
          <w:left w:val="nil"/>
          <w:bottom w:val="nil"/>
          <w:right w:val="nil"/>
          <w:between w:val="nil"/>
        </w:pBdr>
        <w:spacing w:line="276" w:lineRule="auto"/>
      </w:pPr>
      <w:r>
        <w:t xml:space="preserve">La ciencia de datos permite integrar fuentes heterogéneas (registros de siniestros, GPS de gestores, </w:t>
      </w:r>
      <w:proofErr w:type="spellStart"/>
      <w:r>
        <w:t>APIs</w:t>
      </w:r>
      <w:proofErr w:type="spellEnd"/>
      <w:r>
        <w:t xml:space="preserve"> de tráfico, clima); crear </w:t>
      </w:r>
      <w:proofErr w:type="spellStart"/>
      <w:r>
        <w:t>features</w:t>
      </w:r>
      <w:proofErr w:type="spellEnd"/>
      <w:r>
        <w:t xml:space="preserve"> espaciales-temporales (distancia euclidiana vs. tiempo estimado por red vial); seleccionar y validar modelos predictivos apropiados (métricas: MAE, RMSE, PINBALL/</w:t>
      </w:r>
      <w:proofErr w:type="spellStart"/>
      <w:r>
        <w:t>quantile</w:t>
      </w:r>
      <w:proofErr w:type="spellEnd"/>
      <w:r>
        <w:t xml:space="preserve"> </w:t>
      </w:r>
      <w:proofErr w:type="spellStart"/>
      <w:r>
        <w:t>loss</w:t>
      </w:r>
      <w:proofErr w:type="spellEnd"/>
      <w:r>
        <w:t xml:space="preserve"> para incertidumbre); y desplegar modelos en pipelines en línea que alimenten decisiones de despacho. La literatura técnica (</w:t>
      </w:r>
      <w:proofErr w:type="spellStart"/>
      <w:r>
        <w:t>ProbTTE</w:t>
      </w:r>
      <w:proofErr w:type="spellEnd"/>
      <w:r>
        <w:t>, BDIGRU, casos de entrega) recomienda explícitamente incorporar incertidumbre y evaluar en condiciones reales lo que asegura decisiones operativas más seguras y confiables.</w:t>
      </w:r>
      <w:sdt>
        <w:sdtPr>
          <w:id w:val="-1181965073"/>
          <w:citation/>
        </w:sdtPr>
        <w:sdtContent>
          <w:r>
            <w:fldChar w:fldCharType="begin"/>
          </w:r>
          <w:r>
            <w:instrText xml:space="preserve"> CITATION Hao23 \l 9226 </w:instrText>
          </w:r>
          <w:r>
            <w:fldChar w:fldCharType="separate"/>
          </w:r>
          <w:r w:rsidR="003D285E">
            <w:rPr>
              <w:noProof/>
            </w:rPr>
            <w:t xml:space="preserve"> (Hao Liu, 2023)</w:t>
          </w:r>
          <w:r>
            <w:fldChar w:fldCharType="end"/>
          </w:r>
        </w:sdtContent>
      </w:sdt>
      <w:r>
        <w:t>.</w:t>
      </w:r>
    </w:p>
    <w:p w14:paraId="733F6978" w14:textId="32F5AD05" w:rsidR="0095672B" w:rsidRPr="0095672B" w:rsidRDefault="0095672B" w:rsidP="00FA40D3">
      <w:pPr>
        <w:pBdr>
          <w:top w:val="nil"/>
          <w:left w:val="nil"/>
          <w:bottom w:val="nil"/>
          <w:right w:val="nil"/>
          <w:between w:val="nil"/>
        </w:pBdr>
        <w:spacing w:line="276" w:lineRule="auto"/>
        <w:rPr>
          <w:color w:val="000000"/>
        </w:rPr>
      </w:pPr>
      <w:r w:rsidRPr="0095672B">
        <w:rPr>
          <w:color w:val="000000"/>
        </w:rPr>
        <w:t xml:space="preserve">En la actualidad, la predicción de tiempos de espera en contextos de movilidad y servicios logísticos se enfrenta a múltiples retos metodológicos y operativos. Si bien los avances recientes en aprendizaje automático han permitido mejorar la precisión de los modelos de estimación de tiempos de viaje y entrega en sectores como el </w:t>
      </w:r>
      <w:proofErr w:type="spellStart"/>
      <w:r w:rsidRPr="0095672B">
        <w:rPr>
          <w:color w:val="000000"/>
        </w:rPr>
        <w:t>ride-hailing</w:t>
      </w:r>
      <w:proofErr w:type="spellEnd"/>
      <w:r w:rsidRPr="0095672B">
        <w:rPr>
          <w:color w:val="000000"/>
        </w:rPr>
        <w:t xml:space="preserve">, la logística de última milla y los servicios médicos de emergencia </w:t>
      </w:r>
      <w:sdt>
        <w:sdtPr>
          <w:id w:val="1209061157"/>
          <w:citation/>
        </w:sdtPr>
        <w:sdtContent>
          <w:r w:rsidRPr="0095672B">
            <w:rPr>
              <w:color w:val="000000"/>
            </w:rPr>
            <w:fldChar w:fldCharType="begin"/>
          </w:r>
          <w:r w:rsidRPr="0095672B">
            <w:rPr>
              <w:color w:val="000000"/>
            </w:rPr>
            <w:instrText xml:space="preserve"> CITATION Rok24 \l 9226 </w:instrText>
          </w:r>
          <w:r w:rsidRPr="0095672B">
            <w:rPr>
              <w:color w:val="000000"/>
            </w:rPr>
            <w:fldChar w:fldCharType="separate"/>
          </w:r>
          <w:r w:rsidR="003D285E" w:rsidRPr="003D285E">
            <w:rPr>
              <w:noProof/>
              <w:color w:val="000000"/>
            </w:rPr>
            <w:t>(Rokoss, 2024)</w:t>
          </w:r>
          <w:r w:rsidRPr="0095672B">
            <w:rPr>
              <w:color w:val="000000"/>
            </w:rPr>
            <w:fldChar w:fldCharType="end"/>
          </w:r>
        </w:sdtContent>
      </w:sdt>
      <w:r w:rsidRPr="0095672B">
        <w:rPr>
          <w:color w:val="000000"/>
        </w:rPr>
        <w:t xml:space="preserve">, la transferencia de estas soluciones al ámbito asegurador de siniestros de tránsito presenta limitaciones significativas. </w:t>
      </w:r>
    </w:p>
    <w:p w14:paraId="62BE152F" w14:textId="77777777" w:rsidR="0095672B" w:rsidRPr="0095672B" w:rsidRDefault="0095672B" w:rsidP="00FA40D3">
      <w:pPr>
        <w:pBdr>
          <w:top w:val="nil"/>
          <w:left w:val="nil"/>
          <w:bottom w:val="nil"/>
          <w:right w:val="nil"/>
          <w:between w:val="nil"/>
        </w:pBdr>
        <w:spacing w:line="276" w:lineRule="auto"/>
        <w:rPr>
          <w:color w:val="000000"/>
        </w:rPr>
      </w:pPr>
      <w:r w:rsidRPr="0095672B">
        <w:rPr>
          <w:color w:val="000000"/>
        </w:rPr>
        <w:lastRenderedPageBreak/>
        <w:t>Entre los principales desafíos se encuentra la heterogeneidad y calidad de los datos, dado que la información recolectada por las aseguradoras suele estar incompleta, con registros inconsistentes en ubicación, tiempos y disponibilidad de gestores.</w:t>
      </w:r>
    </w:p>
    <w:p w14:paraId="313F8637" w14:textId="238ECE01" w:rsidR="0095672B" w:rsidRPr="0095672B" w:rsidRDefault="0095672B" w:rsidP="00FA40D3">
      <w:pPr>
        <w:pBdr>
          <w:top w:val="nil"/>
          <w:left w:val="nil"/>
          <w:bottom w:val="nil"/>
          <w:right w:val="nil"/>
          <w:between w:val="nil"/>
        </w:pBdr>
        <w:spacing w:line="276" w:lineRule="auto"/>
        <w:rPr>
          <w:color w:val="000000"/>
        </w:rPr>
      </w:pPr>
      <w:r w:rsidRPr="0095672B">
        <w:rPr>
          <w:color w:val="000000"/>
        </w:rPr>
        <w:t xml:space="preserve">Asimismo, la representación espacial-realista constituye un obstáculo, ya que en muchos casos se siguen utilizando distancias lineales o estimaciones simplificadas, sin considerar la complejidad de la red vial ni las variaciones del tráfico en tiempo real </w:t>
      </w:r>
      <w:sdt>
        <w:sdtPr>
          <w:id w:val="95305245"/>
          <w:citation/>
        </w:sdtPr>
        <w:sdtContent>
          <w:r w:rsidRPr="0095672B">
            <w:rPr>
              <w:color w:val="000000"/>
            </w:rPr>
            <w:fldChar w:fldCharType="begin"/>
          </w:r>
          <w:r w:rsidRPr="0095672B">
            <w:rPr>
              <w:color w:val="000000"/>
            </w:rPr>
            <w:instrText xml:space="preserve"> CITATION Abd24 \l 9226 </w:instrText>
          </w:r>
          <w:r w:rsidRPr="0095672B">
            <w:rPr>
              <w:color w:val="000000"/>
            </w:rPr>
            <w:fldChar w:fldCharType="separate"/>
          </w:r>
          <w:r w:rsidR="003D285E" w:rsidRPr="003D285E">
            <w:rPr>
              <w:noProof/>
              <w:color w:val="000000"/>
            </w:rPr>
            <w:t>(Abdelhalim, 2024)</w:t>
          </w:r>
          <w:r w:rsidRPr="0095672B">
            <w:rPr>
              <w:color w:val="000000"/>
            </w:rPr>
            <w:fldChar w:fldCharType="end"/>
          </w:r>
        </w:sdtContent>
      </w:sdt>
    </w:p>
    <w:p w14:paraId="7DC71173" w14:textId="398F884C" w:rsidR="00AF424F" w:rsidRPr="00D70EEC" w:rsidRDefault="00D0163B" w:rsidP="00FA40D3">
      <w:pPr>
        <w:pStyle w:val="Prrafodelista"/>
        <w:spacing w:line="276" w:lineRule="auto"/>
        <w:ind w:left="567"/>
        <w:rPr>
          <w:b/>
          <w:bCs/>
          <w:sz w:val="22"/>
          <w:szCs w:val="22"/>
        </w:rPr>
      </w:pPr>
      <w:r>
        <w:rPr>
          <w:b/>
          <w:bCs/>
          <w:sz w:val="22"/>
          <w:szCs w:val="22"/>
        </w:rPr>
        <w:br/>
      </w:r>
    </w:p>
    <w:p w14:paraId="7AE2FF61" w14:textId="2A5FEE05" w:rsidR="00AF424F" w:rsidRDefault="00AF424F" w:rsidP="00FA40D3">
      <w:pPr>
        <w:pStyle w:val="Prrafodelista"/>
        <w:numPr>
          <w:ilvl w:val="0"/>
          <w:numId w:val="22"/>
        </w:numPr>
        <w:spacing w:line="276" w:lineRule="auto"/>
        <w:ind w:left="567"/>
        <w:rPr>
          <w:b/>
          <w:bCs/>
          <w:sz w:val="22"/>
          <w:szCs w:val="22"/>
        </w:rPr>
      </w:pPr>
      <w:r w:rsidRPr="00D70EEC">
        <w:rPr>
          <w:b/>
          <w:bCs/>
          <w:sz w:val="22"/>
          <w:szCs w:val="22"/>
        </w:rPr>
        <w:t>Planteamiento del problema</w:t>
      </w:r>
    </w:p>
    <w:p w14:paraId="580D6039" w14:textId="77777777" w:rsidR="0095672B" w:rsidRDefault="0095672B" w:rsidP="00FA40D3">
      <w:pPr>
        <w:pBdr>
          <w:top w:val="nil"/>
          <w:left w:val="nil"/>
          <w:bottom w:val="nil"/>
          <w:right w:val="nil"/>
          <w:between w:val="nil"/>
        </w:pBdr>
        <w:spacing w:line="276" w:lineRule="auto"/>
        <w:rPr>
          <w:color w:val="000000"/>
        </w:rPr>
      </w:pPr>
      <w:r w:rsidRPr="0095672B">
        <w:rPr>
          <w:color w:val="000000"/>
        </w:rPr>
        <w:t>Actualmente, muchas aseguradoras enfrentan dificultades para estimar de forma precisa el tiempo de atención que tomará resolver un incidente, lo cual impide una asignación eficiente de recursos y afecta negativamente la experiencia del cliente. Además, la falta de una predicción adecuada puede provocar demoras operativas, sobrecarga de gestores o uso ineficiente de unidades móviles.</w:t>
      </w:r>
    </w:p>
    <w:p w14:paraId="46442DD7" w14:textId="77777777" w:rsidR="0095672B" w:rsidRPr="00E509EC" w:rsidRDefault="0095672B" w:rsidP="00FA40D3">
      <w:pPr>
        <w:pBdr>
          <w:top w:val="nil"/>
          <w:left w:val="nil"/>
          <w:bottom w:val="nil"/>
          <w:right w:val="nil"/>
          <w:between w:val="nil"/>
        </w:pBdr>
        <w:spacing w:line="276" w:lineRule="auto"/>
        <w:ind w:firstLine="709"/>
        <w:rPr>
          <w:color w:val="000000"/>
        </w:rPr>
      </w:pPr>
      <w:r w:rsidRPr="00E509EC">
        <w:rPr>
          <w:color w:val="000000"/>
        </w:rPr>
        <w:t>Frente a esta problemática, surge la necesidad de desarrollar un modelo predictivo que permita estimar, con base en información histórica y en tiempo real, el tiempo de espera estimado que tendrá un asegurado tras reportar un accidente de tránsito. Esta estimación no solo permitirá optimizar la asignación de recursos humanos y logísticos, sino que también contribuirá a mejorar los niveles de servicio, reducir costos operativos y aumentar la confianza del cliente en la aseguradora.</w:t>
      </w:r>
    </w:p>
    <w:p w14:paraId="409F5956" w14:textId="77777777" w:rsidR="0095672B" w:rsidRDefault="0095672B" w:rsidP="00FA40D3">
      <w:pPr>
        <w:pBdr>
          <w:top w:val="nil"/>
          <w:left w:val="nil"/>
          <w:bottom w:val="nil"/>
          <w:right w:val="nil"/>
          <w:between w:val="nil"/>
        </w:pBdr>
        <w:spacing w:line="276" w:lineRule="auto"/>
        <w:ind w:firstLine="709"/>
        <w:rPr>
          <w:color w:val="000000"/>
        </w:rPr>
      </w:pPr>
      <w:r w:rsidRPr="00E509EC">
        <w:rPr>
          <w:color w:val="000000"/>
        </w:rPr>
        <w:t>Por lo tanto, esta investigación busca aplicar técnicas de aprendizaje automático (</w:t>
      </w:r>
      <w:r>
        <w:rPr>
          <w:color w:val="000000"/>
        </w:rPr>
        <w:t>M</w:t>
      </w:r>
      <w:r w:rsidRPr="00E509EC">
        <w:rPr>
          <w:color w:val="000000"/>
        </w:rPr>
        <w:t xml:space="preserve">achine </w:t>
      </w:r>
      <w:proofErr w:type="spellStart"/>
      <w:r>
        <w:rPr>
          <w:color w:val="000000"/>
        </w:rPr>
        <w:t>L</w:t>
      </w:r>
      <w:r w:rsidRPr="00E509EC">
        <w:rPr>
          <w:color w:val="000000"/>
        </w:rPr>
        <w:t>earning</w:t>
      </w:r>
      <w:proofErr w:type="spellEnd"/>
      <w:r w:rsidRPr="00E509EC">
        <w:rPr>
          <w:color w:val="000000"/>
        </w:rPr>
        <w:t>) para construir un modelo capaz de predecir con precisión dicho tiempo de espera, facilitando la toma de decisiones proactiva por parte de las aseguradoras.</w:t>
      </w:r>
    </w:p>
    <w:p w14:paraId="3C3315FA" w14:textId="77777777" w:rsidR="0095672B" w:rsidRDefault="0095672B" w:rsidP="00FA40D3">
      <w:pPr>
        <w:pBdr>
          <w:top w:val="nil"/>
          <w:left w:val="nil"/>
          <w:bottom w:val="nil"/>
          <w:right w:val="nil"/>
          <w:between w:val="nil"/>
        </w:pBdr>
        <w:spacing w:before="100" w:beforeAutospacing="1" w:after="100" w:afterAutospacing="1" w:line="276" w:lineRule="auto"/>
        <w:ind w:firstLine="709"/>
        <w:rPr>
          <w:color w:val="000000"/>
        </w:rPr>
      </w:pPr>
      <w:r w:rsidRPr="00C02F2E">
        <w:rPr>
          <w:color w:val="000000"/>
        </w:rPr>
        <w:t xml:space="preserve">La motivación principal de este estudio radica en la necesidad de mejorar la eficiencia operativa y la calidad del servicio en el sector asegurador, mediante el uso de herramientas de ciencia de datos. La capacidad de anticipar el </w:t>
      </w:r>
      <w:r w:rsidRPr="00C02F2E">
        <w:rPr>
          <w:color w:val="000000"/>
        </w:rPr>
        <w:t>tiempo de espera permitiría a las aseguradoras optimizar la asignación de recursos, reducir la incertidumbre del cliente y tomar decisiones más informadas.</w:t>
      </w:r>
    </w:p>
    <w:p w14:paraId="10939BAE" w14:textId="77777777" w:rsidR="00C76FB2" w:rsidRDefault="00C76FB2" w:rsidP="00FA40D3">
      <w:pPr>
        <w:pBdr>
          <w:top w:val="nil"/>
          <w:left w:val="nil"/>
          <w:bottom w:val="nil"/>
          <w:right w:val="nil"/>
          <w:between w:val="nil"/>
        </w:pBdr>
        <w:spacing w:line="276" w:lineRule="auto"/>
        <w:ind w:firstLine="709"/>
        <w:rPr>
          <w:color w:val="000000"/>
        </w:rPr>
      </w:pPr>
      <w:r w:rsidRPr="00E509EC">
        <w:rPr>
          <w:color w:val="000000"/>
        </w:rPr>
        <w:t xml:space="preserve">La empresa </w:t>
      </w:r>
      <w:proofErr w:type="spellStart"/>
      <w:r w:rsidRPr="00E509EC">
        <w:rPr>
          <w:color w:val="000000"/>
        </w:rPr>
        <w:t>AssisNet</w:t>
      </w:r>
      <w:proofErr w:type="spellEnd"/>
      <w:r w:rsidRPr="00E509EC">
        <w:rPr>
          <w:color w:val="000000"/>
        </w:rPr>
        <w:t xml:space="preserve"> busca entonces mejorar sus procesos de gestión de siniestros mediante la implementación de un sistema que le permita predecir con anticipación el tiempo estimado de atención de un asegurado, a partir de variables como la localización, hora del incidente, tipo de accidente, historial de eventos similares, entre otros. Esta capacidad predictiva permitirá anticipar demoras, redistribuir recursos en tiempo real, y ofrecer al cliente información más precisa y confiable sobre el tiempo de espera.</w:t>
      </w:r>
    </w:p>
    <w:p w14:paraId="69046115" w14:textId="77777777" w:rsidR="00C76FB2" w:rsidRPr="00E509EC" w:rsidRDefault="00C76FB2" w:rsidP="00FA40D3">
      <w:pPr>
        <w:pBdr>
          <w:top w:val="nil"/>
          <w:left w:val="nil"/>
          <w:bottom w:val="nil"/>
          <w:right w:val="nil"/>
          <w:between w:val="nil"/>
        </w:pBdr>
        <w:spacing w:line="276" w:lineRule="auto"/>
        <w:ind w:firstLine="709"/>
        <w:rPr>
          <w:color w:val="000000"/>
        </w:rPr>
      </w:pPr>
    </w:p>
    <w:p w14:paraId="486EBF93" w14:textId="73088EEC" w:rsidR="00AF424F" w:rsidRDefault="00AF424F" w:rsidP="00FA40D3">
      <w:pPr>
        <w:pStyle w:val="Prrafodelista"/>
        <w:numPr>
          <w:ilvl w:val="0"/>
          <w:numId w:val="22"/>
        </w:numPr>
        <w:spacing w:line="276" w:lineRule="auto"/>
        <w:ind w:left="567"/>
        <w:rPr>
          <w:b/>
          <w:bCs/>
          <w:sz w:val="22"/>
          <w:szCs w:val="22"/>
        </w:rPr>
      </w:pPr>
      <w:r w:rsidRPr="00D70EEC">
        <w:rPr>
          <w:b/>
          <w:bCs/>
          <w:sz w:val="22"/>
          <w:szCs w:val="22"/>
        </w:rPr>
        <w:t>Objetivo del estudio</w:t>
      </w:r>
    </w:p>
    <w:p w14:paraId="5F8D1EEF" w14:textId="77777777" w:rsidR="0095672B" w:rsidRPr="00D70EEC" w:rsidRDefault="0095672B" w:rsidP="00FA40D3">
      <w:pPr>
        <w:pStyle w:val="Prrafodelista"/>
        <w:spacing w:line="276" w:lineRule="auto"/>
        <w:ind w:left="567"/>
        <w:rPr>
          <w:b/>
          <w:bCs/>
          <w:sz w:val="22"/>
          <w:szCs w:val="22"/>
        </w:rPr>
      </w:pPr>
    </w:p>
    <w:p w14:paraId="190721EB" w14:textId="77777777" w:rsidR="001C08ED" w:rsidRPr="0095672B" w:rsidRDefault="001C08ED" w:rsidP="00FA40D3">
      <w:pPr>
        <w:spacing w:line="276" w:lineRule="auto"/>
        <w:rPr>
          <w:sz w:val="22"/>
          <w:szCs w:val="22"/>
        </w:rPr>
      </w:pPr>
      <w:r w:rsidRPr="0095672B">
        <w:rPr>
          <w:sz w:val="22"/>
          <w:szCs w:val="22"/>
        </w:rPr>
        <w:t xml:space="preserve">Predecir el tiempo de espera en la atención de un asegurado durante una incidencia o accidente de tránsito desarrollando un modelo de Machine </w:t>
      </w:r>
      <w:proofErr w:type="spellStart"/>
      <w:r w:rsidRPr="0095672B">
        <w:rPr>
          <w:sz w:val="22"/>
          <w:szCs w:val="22"/>
        </w:rPr>
        <w:t>Learning</w:t>
      </w:r>
      <w:proofErr w:type="spellEnd"/>
      <w:r w:rsidRPr="0095672B">
        <w:rPr>
          <w:sz w:val="22"/>
          <w:szCs w:val="22"/>
        </w:rPr>
        <w:t xml:space="preserve"> con el fin de facilitar la asignación adecuada del gestor de seguros.</w:t>
      </w:r>
    </w:p>
    <w:p w14:paraId="46193BF7" w14:textId="6412BF05" w:rsidR="00AF424F" w:rsidRPr="00D70EEC" w:rsidRDefault="00AF424F" w:rsidP="00FA40D3">
      <w:pPr>
        <w:pStyle w:val="Prrafodelista"/>
        <w:spacing w:line="276" w:lineRule="auto"/>
        <w:ind w:left="851"/>
        <w:rPr>
          <w:sz w:val="22"/>
          <w:szCs w:val="22"/>
        </w:rPr>
      </w:pPr>
    </w:p>
    <w:p w14:paraId="0D832B08" w14:textId="77777777" w:rsidR="00950E03" w:rsidRPr="00D70EEC" w:rsidRDefault="00950E03" w:rsidP="00FA40D3">
      <w:pPr>
        <w:pStyle w:val="Prrafodelista"/>
        <w:spacing w:line="276" w:lineRule="auto"/>
        <w:ind w:left="851"/>
        <w:rPr>
          <w:sz w:val="22"/>
          <w:szCs w:val="22"/>
        </w:rPr>
      </w:pPr>
    </w:p>
    <w:p w14:paraId="11107E5D" w14:textId="4ADC910F" w:rsidR="00AF424F" w:rsidRDefault="00AF424F" w:rsidP="00FA40D3">
      <w:pPr>
        <w:pStyle w:val="Prrafodelista"/>
        <w:numPr>
          <w:ilvl w:val="0"/>
          <w:numId w:val="22"/>
        </w:numPr>
        <w:spacing w:line="276" w:lineRule="auto"/>
        <w:ind w:left="567"/>
        <w:rPr>
          <w:b/>
          <w:bCs/>
          <w:sz w:val="22"/>
          <w:szCs w:val="22"/>
        </w:rPr>
      </w:pPr>
      <w:r w:rsidRPr="00D70EEC">
        <w:rPr>
          <w:b/>
          <w:bCs/>
          <w:sz w:val="22"/>
          <w:szCs w:val="22"/>
        </w:rPr>
        <w:t xml:space="preserve">Metodología </w:t>
      </w:r>
    </w:p>
    <w:p w14:paraId="1B1D8BB0" w14:textId="77777777" w:rsidR="00C76FB2" w:rsidRDefault="00C76FB2" w:rsidP="00FA40D3">
      <w:pPr>
        <w:spacing w:line="276" w:lineRule="auto"/>
        <w:rPr>
          <w:b/>
          <w:bCs/>
          <w:sz w:val="22"/>
          <w:szCs w:val="22"/>
        </w:rPr>
      </w:pPr>
    </w:p>
    <w:p w14:paraId="1A7C3442" w14:textId="77777777" w:rsidR="00C76FB2" w:rsidRPr="00E509EC" w:rsidRDefault="00C76FB2" w:rsidP="00FA40D3">
      <w:pPr>
        <w:pBdr>
          <w:top w:val="nil"/>
          <w:left w:val="nil"/>
          <w:bottom w:val="nil"/>
          <w:right w:val="nil"/>
          <w:between w:val="nil"/>
        </w:pBdr>
        <w:spacing w:line="276" w:lineRule="auto"/>
        <w:ind w:firstLine="709"/>
        <w:rPr>
          <w:color w:val="000000"/>
        </w:rPr>
      </w:pPr>
      <w:r w:rsidRPr="00E509EC">
        <w:rPr>
          <w:color w:val="000000"/>
        </w:rPr>
        <w:t xml:space="preserve">Los datos utilizados en este proyecto provienen de registros históricos recopilados por la compañía aseguradora </w:t>
      </w:r>
      <w:proofErr w:type="spellStart"/>
      <w:r w:rsidRPr="00E509EC">
        <w:rPr>
          <w:color w:val="000000"/>
        </w:rPr>
        <w:t>AssisNet</w:t>
      </w:r>
      <w:proofErr w:type="spellEnd"/>
      <w:r w:rsidRPr="00E509EC">
        <w:rPr>
          <w:color w:val="000000"/>
        </w:rPr>
        <w:t xml:space="preserve"> que brinda servicios de atención en incidentes de tránsito. Esta información ha sido recolectada de manera sistemática a través de sus plataformas digitales de gestión de siniestros, aplicaciones móviles utilizadas por los asegurados.</w:t>
      </w:r>
    </w:p>
    <w:p w14:paraId="29ED7B61" w14:textId="77777777" w:rsidR="00C76FB2" w:rsidRPr="00E509EC" w:rsidRDefault="00C76FB2" w:rsidP="00FA40D3">
      <w:pPr>
        <w:pBdr>
          <w:top w:val="nil"/>
          <w:left w:val="nil"/>
          <w:bottom w:val="nil"/>
          <w:right w:val="nil"/>
          <w:between w:val="nil"/>
        </w:pBdr>
        <w:spacing w:line="276" w:lineRule="auto"/>
        <w:ind w:firstLine="709"/>
        <w:rPr>
          <w:color w:val="000000"/>
        </w:rPr>
      </w:pPr>
      <w:r w:rsidRPr="00E509EC">
        <w:rPr>
          <w:color w:val="000000"/>
        </w:rPr>
        <w:t xml:space="preserve">Los registros cubren un período de tiempo representativo y comprenden eventos reales de accidentes de tránsito donde el gestor de servicio prestó servicios de asistencia. Los datos fueron obtenidos bajo condiciones operativas normales, abarcando distintos tipos de siniestros, zonas geográficas, franjas horarias y niveles de complejidad en la atención. La recolección se realizó en cumplimiento con políticas internas de calidad de datos y estándares de confidencialidad, </w:t>
      </w:r>
      <w:r w:rsidRPr="00E509EC">
        <w:rPr>
          <w:color w:val="000000"/>
        </w:rPr>
        <w:lastRenderedPageBreak/>
        <w:t>sin incluir información que permita identificar de manera directa a los asegurados.</w:t>
      </w:r>
    </w:p>
    <w:p w14:paraId="16A302F2" w14:textId="77777777" w:rsidR="00C76FB2" w:rsidRPr="00E509EC" w:rsidRDefault="00C76FB2" w:rsidP="00FA40D3">
      <w:pPr>
        <w:pBdr>
          <w:top w:val="nil"/>
          <w:left w:val="nil"/>
          <w:bottom w:val="nil"/>
          <w:right w:val="nil"/>
          <w:between w:val="nil"/>
        </w:pBdr>
        <w:spacing w:line="276" w:lineRule="auto"/>
        <w:ind w:firstLine="709"/>
        <w:rPr>
          <w:color w:val="000000"/>
        </w:rPr>
      </w:pPr>
      <w:r w:rsidRPr="00E509EC">
        <w:rPr>
          <w:color w:val="000000"/>
        </w:rPr>
        <w:t>Este conjunto de datos constituye la base sobre la cual se entrenará y validará el modelo predictivo, permitiendo identificar patrones relevantes y variables significativas que influyen en el tiempo de espera del asegurado.</w:t>
      </w:r>
    </w:p>
    <w:p w14:paraId="417AAE44" w14:textId="77777777" w:rsidR="00C76FB2" w:rsidRPr="00C76FB2" w:rsidRDefault="00C76FB2" w:rsidP="00FA40D3">
      <w:pPr>
        <w:spacing w:line="276" w:lineRule="auto"/>
        <w:rPr>
          <w:b/>
          <w:bCs/>
          <w:sz w:val="22"/>
          <w:szCs w:val="22"/>
        </w:rPr>
      </w:pPr>
    </w:p>
    <w:p w14:paraId="1F089AD3" w14:textId="77777777" w:rsidR="00292FFB" w:rsidRPr="00292FFB" w:rsidRDefault="00292FFB" w:rsidP="00FA40D3">
      <w:pPr>
        <w:spacing w:before="120" w:after="60" w:line="276" w:lineRule="auto"/>
        <w:jc w:val="left"/>
        <w:rPr>
          <w:color w:val="000000"/>
        </w:rPr>
      </w:pPr>
      <w:r w:rsidRPr="00292FFB">
        <w:rPr>
          <w:color w:val="000000"/>
        </w:rPr>
        <w:t>Se evaluaron varios algoritmos de aprendizaje supervisado:</w:t>
      </w:r>
    </w:p>
    <w:p w14:paraId="282849F9" w14:textId="77777777" w:rsidR="00292FFB" w:rsidRPr="00292FFB" w:rsidRDefault="00292FFB" w:rsidP="00FA40D3">
      <w:pPr>
        <w:numPr>
          <w:ilvl w:val="0"/>
          <w:numId w:val="25"/>
        </w:numPr>
        <w:spacing w:before="100" w:beforeAutospacing="1" w:after="100" w:afterAutospacing="1" w:line="276" w:lineRule="auto"/>
        <w:jc w:val="left"/>
        <w:rPr>
          <w:color w:val="000000"/>
        </w:rPr>
      </w:pPr>
      <w:proofErr w:type="spellStart"/>
      <w:r w:rsidRPr="00292FFB">
        <w:rPr>
          <w:b/>
          <w:bCs/>
          <w:color w:val="000000"/>
        </w:rPr>
        <w:t>Random</w:t>
      </w:r>
      <w:proofErr w:type="spellEnd"/>
      <w:r w:rsidRPr="00292FFB">
        <w:rPr>
          <w:color w:val="000000"/>
        </w:rPr>
        <w:t xml:space="preserve"> Forest: por su capacidad de manejar datos heterogéneos y evitar el sobreajuste.</w:t>
      </w:r>
    </w:p>
    <w:p w14:paraId="2CAAAD93" w14:textId="77777777" w:rsidR="00292FFB" w:rsidRPr="00292FFB" w:rsidRDefault="00292FFB" w:rsidP="00FA40D3">
      <w:pPr>
        <w:numPr>
          <w:ilvl w:val="0"/>
          <w:numId w:val="25"/>
        </w:numPr>
        <w:spacing w:before="100" w:beforeAutospacing="1" w:after="100" w:afterAutospacing="1" w:line="276" w:lineRule="auto"/>
        <w:jc w:val="left"/>
        <w:rPr>
          <w:color w:val="000000"/>
        </w:rPr>
      </w:pPr>
      <w:proofErr w:type="spellStart"/>
      <w:r w:rsidRPr="00292FFB">
        <w:rPr>
          <w:b/>
          <w:bCs/>
          <w:color w:val="000000"/>
        </w:rPr>
        <w:t>XGBoost</w:t>
      </w:r>
      <w:proofErr w:type="spellEnd"/>
      <w:r w:rsidRPr="00292FFB">
        <w:rPr>
          <w:color w:val="000000"/>
        </w:rPr>
        <w:t>: por su eficiencia computacional y precisión en problemas de regresión.</w:t>
      </w:r>
    </w:p>
    <w:p w14:paraId="2AD1AB42" w14:textId="77777777" w:rsidR="00292FFB" w:rsidRPr="00292FFB" w:rsidRDefault="00292FFB" w:rsidP="00FA40D3">
      <w:pPr>
        <w:numPr>
          <w:ilvl w:val="0"/>
          <w:numId w:val="25"/>
        </w:numPr>
        <w:spacing w:before="100" w:beforeAutospacing="1" w:after="100" w:afterAutospacing="1" w:line="276" w:lineRule="auto"/>
        <w:jc w:val="left"/>
        <w:rPr>
          <w:color w:val="000000"/>
        </w:rPr>
      </w:pPr>
      <w:r w:rsidRPr="00292FFB">
        <w:rPr>
          <w:b/>
          <w:bCs/>
          <w:color w:val="000000"/>
        </w:rPr>
        <w:t>Regresión Lineal Múltiple</w:t>
      </w:r>
      <w:r w:rsidRPr="00292FFB">
        <w:rPr>
          <w:color w:val="000000"/>
        </w:rPr>
        <w:t>: como modelo base para comparación.</w:t>
      </w:r>
    </w:p>
    <w:p w14:paraId="48A3C80F" w14:textId="77777777" w:rsidR="00292FFB" w:rsidRPr="00292FFB" w:rsidRDefault="00292FFB" w:rsidP="00FA40D3">
      <w:pPr>
        <w:numPr>
          <w:ilvl w:val="0"/>
          <w:numId w:val="25"/>
        </w:numPr>
        <w:spacing w:before="100" w:beforeAutospacing="1" w:after="100" w:afterAutospacing="1" w:line="276" w:lineRule="auto"/>
        <w:jc w:val="left"/>
        <w:rPr>
          <w:color w:val="000000"/>
        </w:rPr>
      </w:pPr>
      <w:r w:rsidRPr="00292FFB">
        <w:rPr>
          <w:b/>
          <w:bCs/>
          <w:color w:val="000000"/>
        </w:rPr>
        <w:t>Redes Neuronales Artificiales (ANN):</w:t>
      </w:r>
      <w:r w:rsidRPr="00292FFB">
        <w:rPr>
          <w:color w:val="000000"/>
        </w:rPr>
        <w:t xml:space="preserve"> para capturar relaciones no lineales complejas.</w:t>
      </w:r>
    </w:p>
    <w:p w14:paraId="4E3ED36C" w14:textId="77777777" w:rsidR="00292FFB" w:rsidRDefault="00292FFB" w:rsidP="00FA40D3">
      <w:pPr>
        <w:spacing w:before="120" w:after="60" w:line="276" w:lineRule="auto"/>
        <w:jc w:val="left"/>
        <w:rPr>
          <w:color w:val="000000"/>
        </w:rPr>
      </w:pPr>
      <w:r w:rsidRPr="00292FFB">
        <w:rPr>
          <w:color w:val="000000"/>
        </w:rPr>
        <w:t>La métrica principal de evaluación fue el Error Absoluto Medio (</w:t>
      </w:r>
      <w:r w:rsidRPr="00292FFB">
        <w:rPr>
          <w:b/>
          <w:bCs/>
          <w:color w:val="000000"/>
        </w:rPr>
        <w:t>MAE</w:t>
      </w:r>
      <w:r w:rsidRPr="00292FFB">
        <w:rPr>
          <w:color w:val="000000"/>
        </w:rPr>
        <w:t>), complementada con </w:t>
      </w:r>
      <w:r w:rsidRPr="00292FFB">
        <w:rPr>
          <w:b/>
          <w:bCs/>
          <w:color w:val="000000"/>
        </w:rPr>
        <w:t>RMSE</w:t>
      </w:r>
      <w:r w:rsidRPr="00292FFB">
        <w:rPr>
          <w:color w:val="000000"/>
        </w:rPr>
        <w:t> y </w:t>
      </w:r>
      <w:r w:rsidRPr="00292FFB">
        <w:rPr>
          <w:b/>
          <w:bCs/>
          <w:color w:val="000000"/>
        </w:rPr>
        <w:t>R</w:t>
      </w:r>
      <w:r w:rsidRPr="00292FFB">
        <w:rPr>
          <w:color w:val="000000"/>
        </w:rPr>
        <w:t>².</w:t>
      </w:r>
    </w:p>
    <w:p w14:paraId="5DBE7D52" w14:textId="77777777" w:rsidR="00292FFB" w:rsidRPr="00292FFB" w:rsidRDefault="00292FFB" w:rsidP="00FA40D3">
      <w:pPr>
        <w:spacing w:before="100" w:beforeAutospacing="1" w:after="100" w:afterAutospacing="1" w:line="276" w:lineRule="auto"/>
        <w:jc w:val="left"/>
        <w:rPr>
          <w:b/>
          <w:bCs/>
          <w:color w:val="000000"/>
        </w:rPr>
      </w:pPr>
      <w:r w:rsidRPr="00292FFB">
        <w:rPr>
          <w:b/>
          <w:bCs/>
          <w:color w:val="000000"/>
        </w:rPr>
        <w:t>Herramientas utilizadas</w:t>
      </w:r>
    </w:p>
    <w:p w14:paraId="6FDAACEB" w14:textId="77777777" w:rsidR="00292FFB" w:rsidRPr="00292FFB" w:rsidRDefault="00292FFB" w:rsidP="00FA40D3">
      <w:pPr>
        <w:numPr>
          <w:ilvl w:val="0"/>
          <w:numId w:val="25"/>
        </w:numPr>
        <w:spacing w:before="100" w:beforeAutospacing="1" w:after="100" w:afterAutospacing="1" w:line="276" w:lineRule="auto"/>
        <w:jc w:val="left"/>
        <w:rPr>
          <w:b/>
          <w:bCs/>
          <w:color w:val="000000"/>
        </w:rPr>
      </w:pPr>
      <w:r w:rsidRPr="00292FFB">
        <w:rPr>
          <w:color w:val="000000"/>
        </w:rPr>
        <w:t>Python 3.10</w:t>
      </w:r>
      <w:r w:rsidRPr="00292FFB">
        <w:rPr>
          <w:b/>
          <w:bCs/>
          <w:color w:val="000000"/>
        </w:rPr>
        <w:t> como lenguaje de programación.</w:t>
      </w:r>
    </w:p>
    <w:p w14:paraId="3328B66C" w14:textId="77777777" w:rsidR="00292FFB" w:rsidRPr="00292FFB" w:rsidRDefault="00292FFB" w:rsidP="00FA40D3">
      <w:pPr>
        <w:numPr>
          <w:ilvl w:val="0"/>
          <w:numId w:val="25"/>
        </w:numPr>
        <w:spacing w:before="100" w:beforeAutospacing="1" w:after="100" w:afterAutospacing="1" w:line="276" w:lineRule="auto"/>
        <w:jc w:val="left"/>
        <w:rPr>
          <w:b/>
          <w:bCs/>
          <w:color w:val="000000"/>
        </w:rPr>
      </w:pPr>
      <w:r w:rsidRPr="00292FFB">
        <w:rPr>
          <w:color w:val="000000"/>
        </w:rPr>
        <w:t>Bibliotecas</w:t>
      </w:r>
      <w:r w:rsidRPr="00292FFB">
        <w:rPr>
          <w:b/>
          <w:bCs/>
          <w:color w:val="000000"/>
        </w:rPr>
        <w:t xml:space="preserve">: Pandas, </w:t>
      </w:r>
      <w:proofErr w:type="spellStart"/>
      <w:r w:rsidRPr="00292FFB">
        <w:rPr>
          <w:b/>
          <w:bCs/>
          <w:color w:val="000000"/>
        </w:rPr>
        <w:t>NumPy</w:t>
      </w:r>
      <w:proofErr w:type="spellEnd"/>
      <w:r w:rsidRPr="00292FFB">
        <w:rPr>
          <w:b/>
          <w:bCs/>
          <w:color w:val="000000"/>
        </w:rPr>
        <w:t xml:space="preserve">, </w:t>
      </w:r>
      <w:proofErr w:type="spellStart"/>
      <w:r w:rsidRPr="00292FFB">
        <w:rPr>
          <w:b/>
          <w:bCs/>
          <w:color w:val="000000"/>
        </w:rPr>
        <w:t>Scikit-learn</w:t>
      </w:r>
      <w:proofErr w:type="spellEnd"/>
      <w:r w:rsidRPr="00292FFB">
        <w:rPr>
          <w:b/>
          <w:bCs/>
          <w:color w:val="000000"/>
        </w:rPr>
        <w:t xml:space="preserve">, </w:t>
      </w:r>
      <w:proofErr w:type="spellStart"/>
      <w:r w:rsidRPr="00292FFB">
        <w:rPr>
          <w:b/>
          <w:bCs/>
          <w:color w:val="000000"/>
        </w:rPr>
        <w:t>XGBoost</w:t>
      </w:r>
      <w:proofErr w:type="spellEnd"/>
      <w:r w:rsidRPr="00292FFB">
        <w:rPr>
          <w:b/>
          <w:bCs/>
          <w:color w:val="000000"/>
        </w:rPr>
        <w:t xml:space="preserve">, </w:t>
      </w:r>
      <w:proofErr w:type="spellStart"/>
      <w:r w:rsidRPr="00292FFB">
        <w:rPr>
          <w:b/>
          <w:bCs/>
          <w:color w:val="000000"/>
        </w:rPr>
        <w:t>Matplotlib</w:t>
      </w:r>
      <w:proofErr w:type="spellEnd"/>
      <w:r w:rsidRPr="00292FFB">
        <w:rPr>
          <w:b/>
          <w:bCs/>
          <w:color w:val="000000"/>
        </w:rPr>
        <w:t xml:space="preserve">, </w:t>
      </w:r>
      <w:proofErr w:type="spellStart"/>
      <w:r w:rsidRPr="00292FFB">
        <w:rPr>
          <w:b/>
          <w:bCs/>
          <w:color w:val="000000"/>
        </w:rPr>
        <w:t>Seaborn</w:t>
      </w:r>
      <w:proofErr w:type="spellEnd"/>
      <w:r w:rsidRPr="00292FFB">
        <w:rPr>
          <w:b/>
          <w:bCs/>
          <w:color w:val="000000"/>
        </w:rPr>
        <w:t>.</w:t>
      </w:r>
    </w:p>
    <w:p w14:paraId="3BEB1B3C" w14:textId="77777777" w:rsidR="00292FFB" w:rsidRPr="00292FFB" w:rsidRDefault="00292FFB" w:rsidP="00FA40D3">
      <w:pPr>
        <w:numPr>
          <w:ilvl w:val="0"/>
          <w:numId w:val="25"/>
        </w:numPr>
        <w:spacing w:before="100" w:beforeAutospacing="1" w:after="100" w:afterAutospacing="1" w:line="276" w:lineRule="auto"/>
        <w:jc w:val="left"/>
        <w:rPr>
          <w:b/>
          <w:bCs/>
          <w:color w:val="000000"/>
        </w:rPr>
      </w:pPr>
      <w:r w:rsidRPr="00292FFB">
        <w:rPr>
          <w:color w:val="000000"/>
        </w:rPr>
        <w:t>Entorno de desarrollo</w:t>
      </w:r>
      <w:r w:rsidRPr="00292FFB">
        <w:rPr>
          <w:b/>
          <w:bCs/>
          <w:color w:val="000000"/>
        </w:rPr>
        <w:t xml:space="preserve">: </w:t>
      </w:r>
      <w:proofErr w:type="spellStart"/>
      <w:r w:rsidRPr="00292FFB">
        <w:rPr>
          <w:b/>
          <w:bCs/>
          <w:color w:val="000000"/>
        </w:rPr>
        <w:t>Jupyter</w:t>
      </w:r>
      <w:proofErr w:type="spellEnd"/>
      <w:r w:rsidRPr="00292FFB">
        <w:rPr>
          <w:b/>
          <w:bCs/>
          <w:color w:val="000000"/>
        </w:rPr>
        <w:t xml:space="preserve"> Notebook.</w:t>
      </w:r>
    </w:p>
    <w:p w14:paraId="4580AA02" w14:textId="77777777" w:rsidR="00292FFB" w:rsidRPr="00292FFB" w:rsidRDefault="00292FFB" w:rsidP="00FA40D3">
      <w:pPr>
        <w:numPr>
          <w:ilvl w:val="0"/>
          <w:numId w:val="25"/>
        </w:numPr>
        <w:spacing w:before="100" w:beforeAutospacing="1" w:after="100" w:afterAutospacing="1" w:line="276" w:lineRule="auto"/>
        <w:jc w:val="left"/>
        <w:rPr>
          <w:b/>
          <w:bCs/>
          <w:color w:val="000000"/>
        </w:rPr>
      </w:pPr>
      <w:r w:rsidRPr="00292FFB">
        <w:rPr>
          <w:color w:val="000000"/>
        </w:rPr>
        <w:t>Visualización de datos</w:t>
      </w:r>
      <w:r w:rsidRPr="00292FFB">
        <w:rPr>
          <w:b/>
          <w:bCs/>
          <w:color w:val="000000"/>
        </w:rPr>
        <w:t xml:space="preserve">: </w:t>
      </w:r>
      <w:proofErr w:type="spellStart"/>
      <w:r w:rsidRPr="00292FFB">
        <w:rPr>
          <w:b/>
          <w:bCs/>
          <w:color w:val="000000"/>
        </w:rPr>
        <w:t>Power</w:t>
      </w:r>
      <w:proofErr w:type="spellEnd"/>
      <w:r w:rsidRPr="00292FFB">
        <w:rPr>
          <w:b/>
          <w:bCs/>
          <w:color w:val="000000"/>
        </w:rPr>
        <w:t xml:space="preserve"> BI para </w:t>
      </w:r>
      <w:proofErr w:type="spellStart"/>
      <w:r w:rsidRPr="00292FFB">
        <w:rPr>
          <w:b/>
          <w:bCs/>
          <w:color w:val="000000"/>
        </w:rPr>
        <w:t>dashboards</w:t>
      </w:r>
      <w:proofErr w:type="spellEnd"/>
      <w:r w:rsidRPr="00292FFB">
        <w:rPr>
          <w:b/>
          <w:bCs/>
          <w:color w:val="000000"/>
        </w:rPr>
        <w:t xml:space="preserve"> interactivos.</w:t>
      </w:r>
    </w:p>
    <w:p w14:paraId="7406E710" w14:textId="793408F8" w:rsidR="00292FFB" w:rsidRPr="00292FFB" w:rsidRDefault="00292FFB" w:rsidP="00FA40D3">
      <w:pPr>
        <w:numPr>
          <w:ilvl w:val="0"/>
          <w:numId w:val="25"/>
        </w:numPr>
        <w:spacing w:before="100" w:beforeAutospacing="1" w:after="100" w:afterAutospacing="1" w:line="276" w:lineRule="auto"/>
        <w:jc w:val="left"/>
        <w:rPr>
          <w:b/>
          <w:bCs/>
          <w:color w:val="000000"/>
        </w:rPr>
      </w:pPr>
      <w:r w:rsidRPr="00292FFB">
        <w:rPr>
          <w:color w:val="000000"/>
        </w:rPr>
        <w:t>Control de versiones</w:t>
      </w:r>
      <w:r w:rsidRPr="00292FFB">
        <w:rPr>
          <w:b/>
          <w:bCs/>
          <w:color w:val="000000"/>
        </w:rPr>
        <w:t>: GitHub.</w:t>
      </w:r>
    </w:p>
    <w:p w14:paraId="21BEF103" w14:textId="77777777" w:rsidR="00314EE6" w:rsidRPr="00292FFB" w:rsidRDefault="00314EE6" w:rsidP="00FA40D3">
      <w:pPr>
        <w:pStyle w:val="Prrafodelista"/>
        <w:spacing w:line="276" w:lineRule="auto"/>
        <w:ind w:left="851"/>
        <w:rPr>
          <w:color w:val="000000"/>
        </w:rPr>
      </w:pPr>
    </w:p>
    <w:p w14:paraId="504E6F71" w14:textId="45AD8E7B" w:rsidR="0019723F" w:rsidRPr="00292FFB" w:rsidRDefault="0019723F" w:rsidP="00FA40D3">
      <w:pPr>
        <w:pStyle w:val="Ttulo1"/>
        <w:numPr>
          <w:ilvl w:val="0"/>
          <w:numId w:val="7"/>
        </w:numPr>
        <w:tabs>
          <w:tab w:val="left" w:pos="216"/>
        </w:tabs>
        <w:spacing w:before="160" w:after="80" w:line="276" w:lineRule="auto"/>
        <w:rPr>
          <w:bCs/>
        </w:rPr>
      </w:pPr>
      <w:bookmarkStart w:id="19" w:name="_Toc204794183"/>
      <w:bookmarkStart w:id="20" w:name="_Toc209687477"/>
      <w:r w:rsidRPr="00292FFB">
        <w:rPr>
          <w:rFonts w:eastAsia="Times New Roman" w:cs="Times New Roman"/>
          <w:bCs/>
          <w:color w:val="000000"/>
          <w:szCs w:val="24"/>
        </w:rPr>
        <w:t>Materiales</w:t>
      </w:r>
      <w:r w:rsidRPr="00292FFB">
        <w:rPr>
          <w:bCs/>
        </w:rPr>
        <w:t xml:space="preserve"> y Método</w:t>
      </w:r>
      <w:r w:rsidR="00CC064F" w:rsidRPr="00292FFB">
        <w:rPr>
          <w:bCs/>
        </w:rPr>
        <w:t>s</w:t>
      </w:r>
      <w:bookmarkEnd w:id="19"/>
      <w:bookmarkEnd w:id="20"/>
    </w:p>
    <w:p w14:paraId="18AF8A6C" w14:textId="77777777" w:rsidR="00976AD9" w:rsidRPr="00D70EEC" w:rsidRDefault="00976AD9" w:rsidP="00FA40D3">
      <w:pPr>
        <w:spacing w:line="276" w:lineRule="auto"/>
        <w:rPr>
          <w:sz w:val="22"/>
          <w:szCs w:val="22"/>
          <w:lang w:val="en-US"/>
        </w:rPr>
      </w:pPr>
    </w:p>
    <w:p w14:paraId="1D5EE50E" w14:textId="07968661" w:rsidR="009F77A1" w:rsidRPr="00D70EEC" w:rsidRDefault="00976AD9" w:rsidP="00FA40D3">
      <w:pPr>
        <w:spacing w:line="276" w:lineRule="auto"/>
        <w:rPr>
          <w:sz w:val="22"/>
          <w:szCs w:val="22"/>
        </w:rPr>
      </w:pPr>
      <w:r w:rsidRPr="00976AD9">
        <w:rPr>
          <w:sz w:val="22"/>
          <w:szCs w:val="22"/>
        </w:rPr>
        <w:t>Este estudio es de tipo cuantitativo, no experimental, transversal y predictivo. Se enfoca en el desarrollo de un modelo de aprendizaje automático para estimar el tiempo de espera de atención de un asegurado involucrado en un accidente de tránsito.</w:t>
      </w:r>
    </w:p>
    <w:p w14:paraId="1CE71D45" w14:textId="77777777" w:rsidR="009F77A1" w:rsidRPr="00D70EEC" w:rsidRDefault="009F77A1" w:rsidP="00FA40D3">
      <w:pPr>
        <w:spacing w:line="276" w:lineRule="auto"/>
        <w:rPr>
          <w:sz w:val="22"/>
          <w:szCs w:val="22"/>
        </w:rPr>
      </w:pPr>
    </w:p>
    <w:p w14:paraId="0B8F856D" w14:textId="77777777" w:rsidR="003E5E58" w:rsidRDefault="003E5E58" w:rsidP="00FA40D3">
      <w:pPr>
        <w:pStyle w:val="Prrafodelista"/>
        <w:numPr>
          <w:ilvl w:val="0"/>
          <w:numId w:val="22"/>
        </w:numPr>
        <w:spacing w:line="276" w:lineRule="auto"/>
        <w:ind w:left="567"/>
        <w:rPr>
          <w:b/>
          <w:bCs/>
          <w:sz w:val="22"/>
          <w:szCs w:val="22"/>
        </w:rPr>
      </w:pPr>
      <w:r w:rsidRPr="00D70EEC">
        <w:rPr>
          <w:b/>
          <w:bCs/>
          <w:sz w:val="22"/>
          <w:szCs w:val="22"/>
        </w:rPr>
        <w:t>Descripción de los datos</w:t>
      </w:r>
    </w:p>
    <w:p w14:paraId="21FE0BA3" w14:textId="77777777" w:rsidR="00622347" w:rsidRDefault="00622347" w:rsidP="00FA40D3">
      <w:pPr>
        <w:pStyle w:val="Prrafodelista"/>
        <w:spacing w:line="276" w:lineRule="auto"/>
        <w:ind w:left="567"/>
        <w:rPr>
          <w:b/>
          <w:bCs/>
          <w:sz w:val="22"/>
          <w:szCs w:val="22"/>
        </w:rPr>
      </w:pPr>
    </w:p>
    <w:p w14:paraId="77DC1B2E" w14:textId="77777777" w:rsidR="00622347" w:rsidRDefault="00622347" w:rsidP="00FA40D3">
      <w:pPr>
        <w:spacing w:line="276" w:lineRule="auto"/>
        <w:rPr>
          <w:color w:val="1F1F1F"/>
          <w:highlight w:val="white"/>
        </w:rPr>
      </w:pPr>
      <w:r w:rsidRPr="00622347">
        <w:rPr>
          <w:color w:val="1F1F1F"/>
          <w:highlight w:val="white"/>
        </w:rPr>
        <w:t xml:space="preserve">Para llevar a cabo el entrenamiento del modelo, capaz de predecir el tiempo de espera en la atención de un asegurado durante un accidente de tránsito, se realizó un análisis exploratorio sobre el conjunto de datos proporcionado por la empresa </w:t>
      </w:r>
      <w:proofErr w:type="spellStart"/>
      <w:r w:rsidRPr="00622347">
        <w:rPr>
          <w:color w:val="1F1F1F"/>
          <w:highlight w:val="white"/>
        </w:rPr>
        <w:t>AsisNet</w:t>
      </w:r>
      <w:proofErr w:type="spellEnd"/>
      <w:r w:rsidRPr="00622347">
        <w:rPr>
          <w:color w:val="1F1F1F"/>
          <w:highlight w:val="white"/>
        </w:rPr>
        <w:t>, que contiene información detallada de accidentes de tránsito atendidos por los agentes de la empresa, a partir del mes de abril del 2016 al 11 de mayo del 2025.</w:t>
      </w:r>
    </w:p>
    <w:p w14:paraId="5D0036B5" w14:textId="77777777" w:rsidR="00622347" w:rsidRPr="00E509EC" w:rsidRDefault="00622347" w:rsidP="00FA40D3">
      <w:pPr>
        <w:spacing w:line="276" w:lineRule="auto"/>
        <w:rPr>
          <w:color w:val="1F1F1F"/>
          <w:highlight w:val="white"/>
        </w:rPr>
      </w:pPr>
    </w:p>
    <w:p w14:paraId="6C3FA288" w14:textId="6711BBD1" w:rsidR="00622347" w:rsidRDefault="00622347" w:rsidP="00FA40D3">
      <w:pPr>
        <w:spacing w:line="276" w:lineRule="auto"/>
        <w:ind w:firstLine="708"/>
        <w:rPr>
          <w:color w:val="1F1F1F"/>
          <w:highlight w:val="white"/>
        </w:rPr>
      </w:pPr>
      <w:r w:rsidRPr="00E509EC">
        <w:rPr>
          <w:color w:val="1F1F1F"/>
          <w:highlight w:val="white"/>
        </w:rPr>
        <w:t xml:space="preserve">El </w:t>
      </w:r>
      <w:proofErr w:type="spellStart"/>
      <w:r w:rsidRPr="00E509EC">
        <w:rPr>
          <w:color w:val="1F1F1F"/>
          <w:highlight w:val="white"/>
        </w:rPr>
        <w:t>DataSet</w:t>
      </w:r>
      <w:proofErr w:type="spellEnd"/>
      <w:r w:rsidRPr="00E509EC">
        <w:rPr>
          <w:color w:val="1F1F1F"/>
          <w:highlight w:val="white"/>
        </w:rPr>
        <w:t xml:space="preserve"> tiene el nombre DataSet_Aseguradora.xlsx y se encuentra en formato de </w:t>
      </w:r>
      <w:proofErr w:type="spellStart"/>
      <w:r w:rsidRPr="00E509EC">
        <w:rPr>
          <w:color w:val="1F1F1F"/>
          <w:highlight w:val="white"/>
        </w:rPr>
        <w:t>excel</w:t>
      </w:r>
      <w:proofErr w:type="spellEnd"/>
      <w:r w:rsidRPr="00E509EC">
        <w:rPr>
          <w:color w:val="1F1F1F"/>
          <w:highlight w:val="white"/>
        </w:rPr>
        <w:t xml:space="preserve"> con extensión .xlsx, con un tamaño de 3.330 Kb el cual contiene 14520 registros y 28 variables, la información del </w:t>
      </w:r>
      <w:proofErr w:type="spellStart"/>
      <w:r w:rsidRPr="00E509EC">
        <w:rPr>
          <w:color w:val="1F1F1F"/>
          <w:highlight w:val="white"/>
        </w:rPr>
        <w:t>dataset</w:t>
      </w:r>
      <w:proofErr w:type="spellEnd"/>
      <w:r w:rsidRPr="00E509EC">
        <w:rPr>
          <w:color w:val="1F1F1F"/>
          <w:highlight w:val="white"/>
        </w:rPr>
        <w:t xml:space="preserve"> fue obtenida mediante una consulta </w:t>
      </w:r>
      <w:proofErr w:type="spellStart"/>
      <w:r w:rsidRPr="00E509EC">
        <w:rPr>
          <w:color w:val="1F1F1F"/>
          <w:highlight w:val="white"/>
        </w:rPr>
        <w:t>Transact</w:t>
      </w:r>
      <w:proofErr w:type="spellEnd"/>
      <w:r w:rsidRPr="00E509EC">
        <w:rPr>
          <w:color w:val="1F1F1F"/>
          <w:highlight w:val="white"/>
        </w:rPr>
        <w:t xml:space="preserve"> SQL en un servidor de base de datos SQL Server, que contiene información de las incidencias de tránsito y de las gestiones de atención realizadas por los agentes de las aseguradoras suscritas a la empresa </w:t>
      </w:r>
      <w:proofErr w:type="spellStart"/>
      <w:r w:rsidRPr="00E509EC">
        <w:rPr>
          <w:color w:val="1F1F1F"/>
          <w:highlight w:val="white"/>
        </w:rPr>
        <w:t>AssisNet</w:t>
      </w:r>
      <w:proofErr w:type="spellEnd"/>
      <w:r w:rsidRPr="00E509EC">
        <w:rPr>
          <w:color w:val="1F1F1F"/>
          <w:highlight w:val="white"/>
        </w:rPr>
        <w:t>.</w:t>
      </w:r>
    </w:p>
    <w:p w14:paraId="11F73E5A" w14:textId="77777777" w:rsidR="00622347" w:rsidRDefault="00622347" w:rsidP="00FA40D3">
      <w:pPr>
        <w:spacing w:line="276" w:lineRule="auto"/>
        <w:rPr>
          <w:color w:val="1F1F1F"/>
          <w:highlight w:val="white"/>
        </w:rPr>
      </w:pPr>
    </w:p>
    <w:p w14:paraId="3DECD887" w14:textId="20569BA6" w:rsidR="00622347" w:rsidRDefault="00622347" w:rsidP="00FA40D3">
      <w:pPr>
        <w:spacing w:line="276" w:lineRule="auto"/>
        <w:rPr>
          <w:color w:val="1F1F1F"/>
          <w:highlight w:val="white"/>
        </w:rPr>
      </w:pPr>
      <w:r w:rsidRPr="00E509EC">
        <w:rPr>
          <w:color w:val="1F1F1F"/>
          <w:highlight w:val="white"/>
        </w:rPr>
        <w:t xml:space="preserve">Para nuestro objetivo inferido que es modelar el tiempo de espera mínimo para el desplazamiento de un agente al lugar del accidente, haremos uso de la siguiente fórmula:  </w:t>
      </w:r>
      <w:proofErr w:type="spellStart"/>
      <w:r w:rsidRPr="00E509EC">
        <w:rPr>
          <w:color w:val="1F1F1F"/>
          <w:highlight w:val="white"/>
        </w:rPr>
        <w:t>tiempo_espera_min</w:t>
      </w:r>
      <w:proofErr w:type="spellEnd"/>
      <w:r w:rsidRPr="00E509EC">
        <w:rPr>
          <w:color w:val="1F1F1F"/>
          <w:highlight w:val="white"/>
        </w:rPr>
        <w:t xml:space="preserve"> = </w:t>
      </w:r>
      <w:proofErr w:type="spellStart"/>
      <w:r w:rsidRPr="00E509EC">
        <w:rPr>
          <w:color w:val="1F1F1F"/>
          <w:highlight w:val="white"/>
        </w:rPr>
        <w:t>fechallegada</w:t>
      </w:r>
      <w:proofErr w:type="spellEnd"/>
      <w:r w:rsidRPr="00E509EC">
        <w:rPr>
          <w:color w:val="1F1F1F"/>
          <w:highlight w:val="white"/>
        </w:rPr>
        <w:t xml:space="preserve"> </w:t>
      </w:r>
      <w:r w:rsidR="00295E6A">
        <w:rPr>
          <w:color w:val="1F1F1F"/>
          <w:highlight w:val="white"/>
        </w:rPr>
        <w:t>–</w:t>
      </w:r>
      <w:r w:rsidRPr="00E509EC">
        <w:rPr>
          <w:color w:val="1F1F1F"/>
          <w:highlight w:val="white"/>
        </w:rPr>
        <w:t xml:space="preserve"> </w:t>
      </w:r>
      <w:proofErr w:type="spellStart"/>
      <w:r w:rsidRPr="00E509EC">
        <w:rPr>
          <w:color w:val="1F1F1F"/>
          <w:highlight w:val="white"/>
        </w:rPr>
        <w:t>fechasiniestro</w:t>
      </w:r>
      <w:proofErr w:type="spellEnd"/>
      <w:r w:rsidR="00FA40D3">
        <w:rPr>
          <w:color w:val="1F1F1F"/>
          <w:highlight w:val="white"/>
        </w:rPr>
        <w:t>.</w:t>
      </w:r>
    </w:p>
    <w:p w14:paraId="084ADF37" w14:textId="77777777" w:rsidR="00FA40D3" w:rsidRDefault="00FA40D3" w:rsidP="00FA40D3">
      <w:pPr>
        <w:spacing w:line="276" w:lineRule="auto"/>
        <w:rPr>
          <w:color w:val="1F1F1F"/>
          <w:highlight w:val="white"/>
        </w:rPr>
      </w:pPr>
    </w:p>
    <w:p w14:paraId="38D4D3B3" w14:textId="321A8951" w:rsidR="00FA40D3" w:rsidRDefault="00FA40D3" w:rsidP="00FA40D3">
      <w:pPr>
        <w:spacing w:line="276" w:lineRule="auto"/>
        <w:rPr>
          <w:color w:val="1F1F1F"/>
          <w:highlight w:val="white"/>
        </w:rPr>
      </w:pPr>
      <w:r w:rsidRPr="00FA40D3">
        <w:rPr>
          <w:color w:val="1F1F1F"/>
          <w:highlight w:val="white"/>
        </w:rPr>
        <w:t>Se empleó un conjunto de datos histórico de atención a asegurados en accidentes de tránsito, con </w:t>
      </w:r>
      <w:r w:rsidRPr="00FA40D3">
        <w:rPr>
          <w:b/>
          <w:bCs/>
          <w:color w:val="1F1F1F"/>
          <w:highlight w:val="white"/>
        </w:rPr>
        <w:t>12,955 registros</w:t>
      </w:r>
      <w:r w:rsidRPr="00FA40D3">
        <w:rPr>
          <w:color w:val="1F1F1F"/>
          <w:highlight w:val="white"/>
        </w:rPr>
        <w:t> y </w:t>
      </w:r>
      <w:r w:rsidRPr="00FA40D3">
        <w:rPr>
          <w:b/>
          <w:bCs/>
          <w:color w:val="1F1F1F"/>
          <w:highlight w:val="white"/>
        </w:rPr>
        <w:t>162 variables</w:t>
      </w:r>
      <w:r w:rsidRPr="00FA40D3">
        <w:rPr>
          <w:color w:val="1F1F1F"/>
          <w:highlight w:val="white"/>
        </w:rPr>
        <w:t>. La variable objetivo del modelo es </w:t>
      </w:r>
      <w:proofErr w:type="spellStart"/>
      <w:r w:rsidRPr="00FA40D3">
        <w:rPr>
          <w:color w:val="1F1F1F"/>
          <w:highlight w:val="white"/>
        </w:rPr>
        <w:t>TiempoAtencion</w:t>
      </w:r>
      <w:proofErr w:type="spellEnd"/>
      <w:r w:rsidRPr="00FA40D3">
        <w:rPr>
          <w:color w:val="1F1F1F"/>
          <w:highlight w:val="white"/>
        </w:rPr>
        <w:t>, que representa el tiempo en minutos entre el registro del accidente y la atención efectiva.</w:t>
      </w:r>
    </w:p>
    <w:p w14:paraId="0747BCD8" w14:textId="77777777" w:rsidR="00295E6A" w:rsidRDefault="00295E6A" w:rsidP="00FA40D3">
      <w:pPr>
        <w:spacing w:line="276" w:lineRule="auto"/>
        <w:rPr>
          <w:color w:val="1F1F1F"/>
          <w:highlight w:val="white"/>
        </w:rPr>
      </w:pPr>
    </w:p>
    <w:p w14:paraId="3FA947E2" w14:textId="0D856FC0" w:rsidR="00295E6A" w:rsidRDefault="00295E6A" w:rsidP="00FA40D3">
      <w:pPr>
        <w:spacing w:line="276" w:lineRule="auto"/>
        <w:rPr>
          <w:color w:val="1F1F1F"/>
          <w:highlight w:val="white"/>
        </w:rPr>
      </w:pPr>
      <w:r>
        <w:rPr>
          <w:color w:val="1F1F1F"/>
          <w:highlight w:val="white"/>
        </w:rPr>
        <w:t>Las</w:t>
      </w:r>
      <w:r w:rsidRPr="00E509EC">
        <w:rPr>
          <w:color w:val="1F1F1F"/>
          <w:highlight w:val="white"/>
        </w:rPr>
        <w:t xml:space="preserve"> variables principales del </w:t>
      </w:r>
      <w:proofErr w:type="spellStart"/>
      <w:r w:rsidRPr="00E509EC">
        <w:rPr>
          <w:color w:val="1F1F1F"/>
          <w:highlight w:val="white"/>
        </w:rPr>
        <w:t>DataSet</w:t>
      </w:r>
      <w:proofErr w:type="spellEnd"/>
      <w:r>
        <w:rPr>
          <w:color w:val="1F1F1F"/>
          <w:highlight w:val="white"/>
        </w:rPr>
        <w:t xml:space="preserve"> </w:t>
      </w:r>
      <w:r w:rsidR="00E97A2C">
        <w:rPr>
          <w:color w:val="1F1F1F"/>
          <w:highlight w:val="white"/>
        </w:rPr>
        <w:t>son:</w:t>
      </w:r>
    </w:p>
    <w:p w14:paraId="68459A29" w14:textId="77777777" w:rsidR="00295E6A" w:rsidRDefault="00295E6A" w:rsidP="00FA40D3">
      <w:pPr>
        <w:spacing w:line="276" w:lineRule="auto"/>
        <w:rPr>
          <w:color w:val="1F1F1F"/>
          <w:highlight w:val="white"/>
        </w:rPr>
      </w:pPr>
    </w:p>
    <w:tbl>
      <w:tblPr>
        <w:tblW w:w="5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8"/>
        <w:gridCol w:w="1589"/>
        <w:gridCol w:w="2541"/>
      </w:tblGrid>
      <w:tr w:rsidR="00295E6A" w:rsidRPr="00E509EC" w14:paraId="4A50A301" w14:textId="77777777" w:rsidTr="00295E6A">
        <w:trPr>
          <w:trHeight w:val="302"/>
          <w:tblHeader/>
        </w:trPr>
        <w:tc>
          <w:tcPr>
            <w:tcW w:w="968" w:type="dxa"/>
            <w:vAlign w:val="center"/>
          </w:tcPr>
          <w:p w14:paraId="191FF849" w14:textId="77777777" w:rsidR="00295E6A" w:rsidRPr="00295E6A" w:rsidRDefault="00295E6A" w:rsidP="00FA40D3">
            <w:pPr>
              <w:spacing w:line="276" w:lineRule="auto"/>
              <w:rPr>
                <w:b/>
                <w:sz w:val="16"/>
                <w:szCs w:val="16"/>
              </w:rPr>
            </w:pPr>
            <w:r w:rsidRPr="00295E6A">
              <w:rPr>
                <w:b/>
                <w:sz w:val="16"/>
                <w:szCs w:val="16"/>
              </w:rPr>
              <w:t>Categoría</w:t>
            </w:r>
          </w:p>
        </w:tc>
        <w:tc>
          <w:tcPr>
            <w:tcW w:w="1589" w:type="dxa"/>
            <w:vAlign w:val="center"/>
          </w:tcPr>
          <w:p w14:paraId="7A84D791" w14:textId="77777777" w:rsidR="00295E6A" w:rsidRPr="00295E6A" w:rsidRDefault="00295E6A" w:rsidP="00FA40D3">
            <w:pPr>
              <w:spacing w:line="276" w:lineRule="auto"/>
              <w:rPr>
                <w:b/>
                <w:sz w:val="16"/>
                <w:szCs w:val="16"/>
              </w:rPr>
            </w:pPr>
            <w:r w:rsidRPr="00295E6A">
              <w:rPr>
                <w:b/>
                <w:sz w:val="16"/>
                <w:szCs w:val="16"/>
              </w:rPr>
              <w:t>Variables relevantes</w:t>
            </w:r>
          </w:p>
        </w:tc>
        <w:tc>
          <w:tcPr>
            <w:tcW w:w="2541" w:type="dxa"/>
            <w:vAlign w:val="center"/>
          </w:tcPr>
          <w:p w14:paraId="554EC7B7" w14:textId="77777777" w:rsidR="00295E6A" w:rsidRPr="00295E6A" w:rsidRDefault="00295E6A" w:rsidP="00FA40D3">
            <w:pPr>
              <w:spacing w:line="276" w:lineRule="auto"/>
              <w:rPr>
                <w:b/>
                <w:sz w:val="16"/>
                <w:szCs w:val="16"/>
              </w:rPr>
            </w:pPr>
            <w:r w:rsidRPr="00295E6A">
              <w:rPr>
                <w:b/>
                <w:sz w:val="16"/>
                <w:szCs w:val="16"/>
              </w:rPr>
              <w:t>Descripción</w:t>
            </w:r>
          </w:p>
        </w:tc>
      </w:tr>
      <w:tr w:rsidR="00295E6A" w:rsidRPr="00E509EC" w14:paraId="56197BBA" w14:textId="77777777" w:rsidTr="00295E6A">
        <w:trPr>
          <w:trHeight w:val="612"/>
        </w:trPr>
        <w:tc>
          <w:tcPr>
            <w:tcW w:w="968" w:type="dxa"/>
            <w:vAlign w:val="center"/>
          </w:tcPr>
          <w:p w14:paraId="128A29F1" w14:textId="77777777" w:rsidR="00295E6A" w:rsidRPr="00295E6A" w:rsidRDefault="00295E6A" w:rsidP="00FA40D3">
            <w:pPr>
              <w:spacing w:line="276" w:lineRule="auto"/>
              <w:rPr>
                <w:sz w:val="16"/>
                <w:szCs w:val="16"/>
              </w:rPr>
            </w:pPr>
            <w:r w:rsidRPr="00295E6A">
              <w:rPr>
                <w:b/>
                <w:sz w:val="16"/>
                <w:szCs w:val="16"/>
              </w:rPr>
              <w:t>Fechas</w:t>
            </w:r>
          </w:p>
        </w:tc>
        <w:tc>
          <w:tcPr>
            <w:tcW w:w="1589" w:type="dxa"/>
            <w:vAlign w:val="center"/>
          </w:tcPr>
          <w:p w14:paraId="5977CE74" w14:textId="77777777" w:rsidR="00295E6A" w:rsidRPr="00295E6A" w:rsidRDefault="00295E6A" w:rsidP="00FA40D3">
            <w:pPr>
              <w:spacing w:line="276" w:lineRule="auto"/>
              <w:rPr>
                <w:sz w:val="16"/>
                <w:szCs w:val="16"/>
              </w:rPr>
            </w:pPr>
            <w:proofErr w:type="spellStart"/>
            <w:r w:rsidRPr="00295E6A">
              <w:rPr>
                <w:sz w:val="16"/>
                <w:szCs w:val="16"/>
              </w:rPr>
              <w:t>fechasiniestro</w:t>
            </w:r>
            <w:proofErr w:type="spellEnd"/>
            <w:r w:rsidRPr="00295E6A">
              <w:rPr>
                <w:sz w:val="16"/>
                <w:szCs w:val="16"/>
              </w:rPr>
              <w:t xml:space="preserve">, </w:t>
            </w:r>
            <w:proofErr w:type="spellStart"/>
            <w:r w:rsidRPr="00295E6A">
              <w:rPr>
                <w:sz w:val="16"/>
                <w:szCs w:val="16"/>
              </w:rPr>
              <w:t>fechallegada</w:t>
            </w:r>
            <w:proofErr w:type="spellEnd"/>
          </w:p>
        </w:tc>
        <w:tc>
          <w:tcPr>
            <w:tcW w:w="2541" w:type="dxa"/>
            <w:vAlign w:val="center"/>
          </w:tcPr>
          <w:p w14:paraId="6438120D" w14:textId="77777777" w:rsidR="00295E6A" w:rsidRPr="00295E6A" w:rsidRDefault="00295E6A" w:rsidP="00FA40D3">
            <w:pPr>
              <w:spacing w:line="276" w:lineRule="auto"/>
              <w:rPr>
                <w:sz w:val="16"/>
                <w:szCs w:val="16"/>
              </w:rPr>
            </w:pPr>
            <w:r w:rsidRPr="00295E6A">
              <w:rPr>
                <w:sz w:val="16"/>
                <w:szCs w:val="16"/>
              </w:rPr>
              <w:t>Fecha y hora del siniestro y de llegada del gestor al lugar</w:t>
            </w:r>
          </w:p>
        </w:tc>
      </w:tr>
      <w:tr w:rsidR="00295E6A" w:rsidRPr="00E509EC" w14:paraId="0E793149" w14:textId="77777777" w:rsidTr="00295E6A">
        <w:trPr>
          <w:trHeight w:val="309"/>
        </w:trPr>
        <w:tc>
          <w:tcPr>
            <w:tcW w:w="968" w:type="dxa"/>
            <w:vAlign w:val="center"/>
          </w:tcPr>
          <w:p w14:paraId="2AAC63D7" w14:textId="77777777" w:rsidR="00295E6A" w:rsidRPr="00295E6A" w:rsidRDefault="00295E6A" w:rsidP="00FA40D3">
            <w:pPr>
              <w:spacing w:line="276" w:lineRule="auto"/>
              <w:rPr>
                <w:sz w:val="16"/>
                <w:szCs w:val="16"/>
              </w:rPr>
            </w:pPr>
            <w:r w:rsidRPr="00295E6A">
              <w:rPr>
                <w:b/>
                <w:sz w:val="16"/>
                <w:szCs w:val="16"/>
              </w:rPr>
              <w:t>Localización</w:t>
            </w:r>
          </w:p>
        </w:tc>
        <w:tc>
          <w:tcPr>
            <w:tcW w:w="1589" w:type="dxa"/>
            <w:vAlign w:val="center"/>
          </w:tcPr>
          <w:p w14:paraId="327EFDB5" w14:textId="77777777" w:rsidR="00295E6A" w:rsidRPr="00295E6A" w:rsidRDefault="00295E6A" w:rsidP="00FA40D3">
            <w:pPr>
              <w:spacing w:line="276" w:lineRule="auto"/>
              <w:rPr>
                <w:sz w:val="16"/>
                <w:szCs w:val="16"/>
              </w:rPr>
            </w:pPr>
            <w:r w:rsidRPr="00295E6A">
              <w:rPr>
                <w:sz w:val="16"/>
                <w:szCs w:val="16"/>
              </w:rPr>
              <w:t>municipio, departamento</w:t>
            </w:r>
          </w:p>
        </w:tc>
        <w:tc>
          <w:tcPr>
            <w:tcW w:w="2541" w:type="dxa"/>
            <w:vAlign w:val="center"/>
          </w:tcPr>
          <w:p w14:paraId="4CD7D0FC" w14:textId="77777777" w:rsidR="00295E6A" w:rsidRPr="00295E6A" w:rsidRDefault="00295E6A" w:rsidP="00FA40D3">
            <w:pPr>
              <w:spacing w:line="276" w:lineRule="auto"/>
              <w:rPr>
                <w:sz w:val="16"/>
                <w:szCs w:val="16"/>
              </w:rPr>
            </w:pPr>
            <w:r w:rsidRPr="00295E6A">
              <w:rPr>
                <w:sz w:val="16"/>
                <w:szCs w:val="16"/>
              </w:rPr>
              <w:t>Ubicación del incidente</w:t>
            </w:r>
          </w:p>
        </w:tc>
      </w:tr>
      <w:tr w:rsidR="00295E6A" w:rsidRPr="00E509EC" w14:paraId="3110F0B6" w14:textId="77777777" w:rsidTr="00295E6A">
        <w:trPr>
          <w:trHeight w:val="604"/>
        </w:trPr>
        <w:tc>
          <w:tcPr>
            <w:tcW w:w="968" w:type="dxa"/>
            <w:vAlign w:val="center"/>
          </w:tcPr>
          <w:p w14:paraId="5A6479E9" w14:textId="77777777" w:rsidR="00295E6A" w:rsidRPr="00295E6A" w:rsidRDefault="00295E6A" w:rsidP="00FA40D3">
            <w:pPr>
              <w:spacing w:line="276" w:lineRule="auto"/>
              <w:rPr>
                <w:sz w:val="16"/>
                <w:szCs w:val="16"/>
              </w:rPr>
            </w:pPr>
            <w:proofErr w:type="gramStart"/>
            <w:r w:rsidRPr="00295E6A">
              <w:rPr>
                <w:b/>
                <w:sz w:val="16"/>
                <w:szCs w:val="16"/>
              </w:rPr>
              <w:lastRenderedPageBreak/>
              <w:t>Datos asegurado</w:t>
            </w:r>
            <w:proofErr w:type="gramEnd"/>
          </w:p>
        </w:tc>
        <w:tc>
          <w:tcPr>
            <w:tcW w:w="1589" w:type="dxa"/>
            <w:vAlign w:val="center"/>
          </w:tcPr>
          <w:p w14:paraId="5BA5C8EB" w14:textId="77777777" w:rsidR="00295E6A" w:rsidRPr="00295E6A" w:rsidRDefault="00295E6A" w:rsidP="00FA40D3">
            <w:pPr>
              <w:spacing w:line="276" w:lineRule="auto"/>
              <w:rPr>
                <w:sz w:val="16"/>
                <w:szCs w:val="16"/>
              </w:rPr>
            </w:pPr>
            <w:proofErr w:type="spellStart"/>
            <w:r w:rsidRPr="00295E6A">
              <w:rPr>
                <w:sz w:val="16"/>
                <w:szCs w:val="16"/>
              </w:rPr>
              <w:t>nombreconductor</w:t>
            </w:r>
            <w:proofErr w:type="spellEnd"/>
            <w:r w:rsidRPr="00295E6A">
              <w:rPr>
                <w:sz w:val="16"/>
                <w:szCs w:val="16"/>
              </w:rPr>
              <w:t xml:space="preserve">, </w:t>
            </w:r>
            <w:proofErr w:type="spellStart"/>
            <w:r w:rsidRPr="00295E6A">
              <w:rPr>
                <w:sz w:val="16"/>
                <w:szCs w:val="16"/>
              </w:rPr>
              <w:t>telefonoasegurado</w:t>
            </w:r>
            <w:proofErr w:type="spellEnd"/>
            <w:r w:rsidRPr="00295E6A">
              <w:rPr>
                <w:sz w:val="16"/>
                <w:szCs w:val="16"/>
              </w:rPr>
              <w:t>, correo</w:t>
            </w:r>
          </w:p>
        </w:tc>
        <w:tc>
          <w:tcPr>
            <w:tcW w:w="2541" w:type="dxa"/>
            <w:vAlign w:val="center"/>
          </w:tcPr>
          <w:p w14:paraId="0219C115" w14:textId="77777777" w:rsidR="00295E6A" w:rsidRPr="00295E6A" w:rsidRDefault="00295E6A" w:rsidP="00FA40D3">
            <w:pPr>
              <w:spacing w:line="276" w:lineRule="auto"/>
              <w:rPr>
                <w:sz w:val="16"/>
                <w:szCs w:val="16"/>
              </w:rPr>
            </w:pPr>
            <w:r w:rsidRPr="00295E6A">
              <w:rPr>
                <w:sz w:val="16"/>
                <w:szCs w:val="16"/>
              </w:rPr>
              <w:t>Información personal (parcialmente anonimizada)</w:t>
            </w:r>
          </w:p>
        </w:tc>
      </w:tr>
      <w:tr w:rsidR="00295E6A" w:rsidRPr="00E509EC" w14:paraId="3C46819C" w14:textId="77777777" w:rsidTr="00295E6A">
        <w:trPr>
          <w:trHeight w:val="612"/>
        </w:trPr>
        <w:tc>
          <w:tcPr>
            <w:tcW w:w="968" w:type="dxa"/>
            <w:vAlign w:val="center"/>
          </w:tcPr>
          <w:p w14:paraId="71EF44CB" w14:textId="77777777" w:rsidR="00295E6A" w:rsidRPr="00295E6A" w:rsidRDefault="00295E6A" w:rsidP="00FA40D3">
            <w:pPr>
              <w:spacing w:line="276" w:lineRule="auto"/>
              <w:rPr>
                <w:sz w:val="16"/>
                <w:szCs w:val="16"/>
              </w:rPr>
            </w:pPr>
            <w:r w:rsidRPr="00295E6A">
              <w:rPr>
                <w:b/>
                <w:sz w:val="16"/>
                <w:szCs w:val="16"/>
              </w:rPr>
              <w:t>Aseguradora</w:t>
            </w:r>
          </w:p>
        </w:tc>
        <w:tc>
          <w:tcPr>
            <w:tcW w:w="1589" w:type="dxa"/>
            <w:vAlign w:val="center"/>
          </w:tcPr>
          <w:p w14:paraId="032F05F4" w14:textId="77777777" w:rsidR="00295E6A" w:rsidRPr="00295E6A" w:rsidRDefault="00295E6A" w:rsidP="00FA40D3">
            <w:pPr>
              <w:spacing w:line="276" w:lineRule="auto"/>
              <w:rPr>
                <w:sz w:val="16"/>
                <w:szCs w:val="16"/>
              </w:rPr>
            </w:pPr>
            <w:r w:rsidRPr="00295E6A">
              <w:rPr>
                <w:sz w:val="16"/>
                <w:szCs w:val="16"/>
              </w:rPr>
              <w:t>Aseguradora</w:t>
            </w:r>
          </w:p>
        </w:tc>
        <w:tc>
          <w:tcPr>
            <w:tcW w:w="2541" w:type="dxa"/>
            <w:vAlign w:val="center"/>
          </w:tcPr>
          <w:p w14:paraId="3E040BD3" w14:textId="77777777" w:rsidR="00295E6A" w:rsidRPr="00295E6A" w:rsidRDefault="00295E6A" w:rsidP="00FA40D3">
            <w:pPr>
              <w:spacing w:line="276" w:lineRule="auto"/>
              <w:rPr>
                <w:sz w:val="16"/>
                <w:szCs w:val="16"/>
              </w:rPr>
            </w:pPr>
            <w:r w:rsidRPr="00295E6A">
              <w:rPr>
                <w:sz w:val="16"/>
                <w:szCs w:val="16"/>
              </w:rPr>
              <w:t>Nombre de la entidad aseguradora</w:t>
            </w:r>
          </w:p>
        </w:tc>
      </w:tr>
      <w:tr w:rsidR="00295E6A" w:rsidRPr="00E509EC" w14:paraId="22082F94" w14:textId="77777777" w:rsidTr="00295E6A">
        <w:trPr>
          <w:trHeight w:val="612"/>
        </w:trPr>
        <w:tc>
          <w:tcPr>
            <w:tcW w:w="968" w:type="dxa"/>
            <w:vAlign w:val="center"/>
          </w:tcPr>
          <w:p w14:paraId="77E713FC" w14:textId="77777777" w:rsidR="00295E6A" w:rsidRPr="00295E6A" w:rsidRDefault="00295E6A" w:rsidP="00FA40D3">
            <w:pPr>
              <w:spacing w:line="276" w:lineRule="auto"/>
              <w:rPr>
                <w:sz w:val="16"/>
                <w:szCs w:val="16"/>
              </w:rPr>
            </w:pPr>
            <w:r w:rsidRPr="00295E6A">
              <w:rPr>
                <w:b/>
                <w:sz w:val="16"/>
                <w:szCs w:val="16"/>
              </w:rPr>
              <w:t>Atención</w:t>
            </w:r>
          </w:p>
        </w:tc>
        <w:tc>
          <w:tcPr>
            <w:tcW w:w="1589" w:type="dxa"/>
            <w:vAlign w:val="center"/>
          </w:tcPr>
          <w:p w14:paraId="76F6B456" w14:textId="77777777" w:rsidR="00295E6A" w:rsidRPr="00295E6A" w:rsidRDefault="00295E6A" w:rsidP="00FA40D3">
            <w:pPr>
              <w:spacing w:line="276" w:lineRule="auto"/>
              <w:rPr>
                <w:sz w:val="16"/>
                <w:szCs w:val="16"/>
              </w:rPr>
            </w:pPr>
            <w:proofErr w:type="spellStart"/>
            <w:r w:rsidRPr="00295E6A">
              <w:rPr>
                <w:sz w:val="16"/>
                <w:szCs w:val="16"/>
              </w:rPr>
              <w:t>tiempo_espera_min</w:t>
            </w:r>
            <w:proofErr w:type="spellEnd"/>
            <w:r w:rsidRPr="00295E6A">
              <w:rPr>
                <w:sz w:val="16"/>
                <w:szCs w:val="16"/>
              </w:rPr>
              <w:t xml:space="preserve">, </w:t>
            </w:r>
            <w:proofErr w:type="spellStart"/>
            <w:r w:rsidRPr="00295E6A">
              <w:rPr>
                <w:sz w:val="16"/>
                <w:szCs w:val="16"/>
              </w:rPr>
              <w:t>diasemana</w:t>
            </w:r>
            <w:proofErr w:type="spellEnd"/>
            <w:r w:rsidRPr="00295E6A">
              <w:rPr>
                <w:sz w:val="16"/>
                <w:szCs w:val="16"/>
              </w:rPr>
              <w:t xml:space="preserve">, </w:t>
            </w:r>
            <w:proofErr w:type="spellStart"/>
            <w:r w:rsidRPr="00295E6A">
              <w:rPr>
                <w:sz w:val="16"/>
                <w:szCs w:val="16"/>
              </w:rPr>
              <w:t>tipoatencion</w:t>
            </w:r>
            <w:proofErr w:type="spellEnd"/>
            <w:r w:rsidRPr="00295E6A">
              <w:rPr>
                <w:sz w:val="16"/>
                <w:szCs w:val="16"/>
              </w:rPr>
              <w:t>, instancia</w:t>
            </w:r>
          </w:p>
        </w:tc>
        <w:tc>
          <w:tcPr>
            <w:tcW w:w="2541" w:type="dxa"/>
            <w:vAlign w:val="center"/>
          </w:tcPr>
          <w:p w14:paraId="717148F1" w14:textId="77777777" w:rsidR="00295E6A" w:rsidRPr="00295E6A" w:rsidRDefault="00295E6A" w:rsidP="00FA40D3">
            <w:pPr>
              <w:spacing w:line="276" w:lineRule="auto"/>
              <w:rPr>
                <w:sz w:val="16"/>
                <w:szCs w:val="16"/>
              </w:rPr>
            </w:pPr>
            <w:r w:rsidRPr="00295E6A">
              <w:rPr>
                <w:sz w:val="16"/>
                <w:szCs w:val="16"/>
              </w:rPr>
              <w:t>Detalles del tiempo y tipo de atención brindada</w:t>
            </w:r>
          </w:p>
        </w:tc>
      </w:tr>
      <w:tr w:rsidR="00295E6A" w:rsidRPr="00E509EC" w14:paraId="47193352" w14:textId="77777777" w:rsidTr="00295E6A">
        <w:trPr>
          <w:trHeight w:val="914"/>
        </w:trPr>
        <w:tc>
          <w:tcPr>
            <w:tcW w:w="968" w:type="dxa"/>
            <w:vAlign w:val="center"/>
          </w:tcPr>
          <w:p w14:paraId="2F15F524" w14:textId="77777777" w:rsidR="00295E6A" w:rsidRPr="00295E6A" w:rsidRDefault="00295E6A" w:rsidP="00FA40D3">
            <w:pPr>
              <w:spacing w:line="276" w:lineRule="auto"/>
              <w:rPr>
                <w:sz w:val="16"/>
                <w:szCs w:val="16"/>
              </w:rPr>
            </w:pPr>
            <w:r w:rsidRPr="00295E6A">
              <w:rPr>
                <w:b/>
                <w:sz w:val="16"/>
                <w:szCs w:val="16"/>
              </w:rPr>
              <w:t>Otros campos</w:t>
            </w:r>
          </w:p>
        </w:tc>
        <w:tc>
          <w:tcPr>
            <w:tcW w:w="1589" w:type="dxa"/>
            <w:vAlign w:val="center"/>
          </w:tcPr>
          <w:p w14:paraId="786A3EA4" w14:textId="77777777" w:rsidR="00295E6A" w:rsidRPr="00295E6A" w:rsidRDefault="00295E6A" w:rsidP="00FA40D3">
            <w:pPr>
              <w:spacing w:line="276" w:lineRule="auto"/>
              <w:rPr>
                <w:sz w:val="16"/>
                <w:szCs w:val="16"/>
              </w:rPr>
            </w:pPr>
            <w:proofErr w:type="spellStart"/>
            <w:r w:rsidRPr="00295E6A">
              <w:rPr>
                <w:sz w:val="16"/>
                <w:szCs w:val="16"/>
              </w:rPr>
              <w:t>tipovehiculo</w:t>
            </w:r>
            <w:proofErr w:type="spellEnd"/>
            <w:r w:rsidRPr="00295E6A">
              <w:rPr>
                <w:sz w:val="16"/>
                <w:szCs w:val="16"/>
              </w:rPr>
              <w:t xml:space="preserve">, </w:t>
            </w:r>
            <w:proofErr w:type="spellStart"/>
            <w:r w:rsidRPr="00295E6A">
              <w:rPr>
                <w:sz w:val="16"/>
                <w:szCs w:val="16"/>
              </w:rPr>
              <w:t>ResultadoFallo</w:t>
            </w:r>
            <w:proofErr w:type="spellEnd"/>
            <w:r w:rsidRPr="00295E6A">
              <w:rPr>
                <w:sz w:val="16"/>
                <w:szCs w:val="16"/>
              </w:rPr>
              <w:t xml:space="preserve">, </w:t>
            </w:r>
            <w:proofErr w:type="spellStart"/>
            <w:r w:rsidRPr="00295E6A">
              <w:rPr>
                <w:sz w:val="16"/>
                <w:szCs w:val="16"/>
              </w:rPr>
              <w:t>tipoevento</w:t>
            </w:r>
            <w:proofErr w:type="spellEnd"/>
          </w:p>
        </w:tc>
        <w:tc>
          <w:tcPr>
            <w:tcW w:w="2541" w:type="dxa"/>
            <w:vAlign w:val="center"/>
          </w:tcPr>
          <w:p w14:paraId="1EF20E3E" w14:textId="77777777" w:rsidR="00295E6A" w:rsidRPr="00295E6A" w:rsidRDefault="00295E6A" w:rsidP="00FA40D3">
            <w:pPr>
              <w:keepNext/>
              <w:spacing w:line="276" w:lineRule="auto"/>
              <w:rPr>
                <w:sz w:val="16"/>
                <w:szCs w:val="16"/>
              </w:rPr>
            </w:pPr>
            <w:r w:rsidRPr="00295E6A">
              <w:rPr>
                <w:sz w:val="16"/>
                <w:szCs w:val="16"/>
              </w:rPr>
              <w:t>Información adicional sobre el vehículo, el siniestro y su resolución</w:t>
            </w:r>
          </w:p>
        </w:tc>
      </w:tr>
    </w:tbl>
    <w:p w14:paraId="6FE0AB7E" w14:textId="77777777" w:rsidR="00295E6A" w:rsidRDefault="00295E6A" w:rsidP="00FA40D3">
      <w:pPr>
        <w:spacing w:line="276" w:lineRule="auto"/>
        <w:rPr>
          <w:color w:val="1F1F1F"/>
          <w:highlight w:val="white"/>
        </w:rPr>
      </w:pPr>
    </w:p>
    <w:p w14:paraId="20694C0A" w14:textId="1B2E6E07" w:rsidR="00991A8E" w:rsidRPr="00991A8E" w:rsidRDefault="00991A8E" w:rsidP="008A1C28">
      <w:pPr>
        <w:spacing w:before="120" w:after="60" w:line="240" w:lineRule="auto"/>
        <w:jc w:val="left"/>
        <w:rPr>
          <w:color w:val="000000"/>
        </w:rPr>
      </w:pPr>
      <w:r w:rsidRPr="00991A8E">
        <w:rPr>
          <w:color w:val="000000"/>
        </w:rPr>
        <w:t xml:space="preserve">Al comparar nuestro conjunto de datos con </w:t>
      </w:r>
      <w:r w:rsidR="002C526C">
        <w:rPr>
          <w:color w:val="000000"/>
        </w:rPr>
        <w:t xml:space="preserve">otras </w:t>
      </w:r>
      <w:r w:rsidR="00D20E0F" w:rsidRPr="00991A8E">
        <w:rPr>
          <w:color w:val="000000"/>
        </w:rPr>
        <w:t>investigaciones,</w:t>
      </w:r>
      <w:r w:rsidRPr="00991A8E">
        <w:rPr>
          <w:color w:val="000000"/>
        </w:rPr>
        <w:t xml:space="preserve"> se observa que muchas de las variables utilizadas en el estado del arte están presentes en nuestro modelo. Sin embargo, también se identifican variables faltantes que podrían enriquecer la capacidad predictiva: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8"/>
        <w:gridCol w:w="1508"/>
        <w:gridCol w:w="1974"/>
      </w:tblGrid>
      <w:tr w:rsidR="00991A8E" w:rsidRPr="00991A8E" w14:paraId="7FF94177" w14:textId="77777777" w:rsidTr="00991A8E">
        <w:trPr>
          <w:tblHeader/>
          <w:tblCellSpacing w:w="15" w:type="dxa"/>
        </w:trPr>
        <w:tc>
          <w:tcPr>
            <w:tcW w:w="0" w:type="auto"/>
            <w:tcBorders>
              <w:top w:val="single" w:sz="6" w:space="0" w:color="E6E6E6"/>
              <w:left w:val="single" w:sz="6" w:space="0" w:color="E6E6E6"/>
              <w:bottom w:val="single" w:sz="6" w:space="0" w:color="E6E6E6"/>
              <w:right w:val="single" w:sz="6" w:space="0" w:color="E6E6E6"/>
            </w:tcBorders>
            <w:shd w:val="clear" w:color="auto" w:fill="F5F5F5"/>
            <w:tcMar>
              <w:top w:w="120" w:type="dxa"/>
              <w:left w:w="180" w:type="dxa"/>
              <w:bottom w:w="105" w:type="dxa"/>
              <w:right w:w="120" w:type="dxa"/>
            </w:tcMar>
            <w:hideMark/>
          </w:tcPr>
          <w:p w14:paraId="0296E7FD" w14:textId="77777777" w:rsidR="00991A8E" w:rsidRPr="00991A8E" w:rsidRDefault="00991A8E" w:rsidP="00991A8E">
            <w:pPr>
              <w:spacing w:before="240" w:after="360" w:line="240" w:lineRule="auto"/>
              <w:jc w:val="left"/>
              <w:rPr>
                <w:b/>
                <w:bCs/>
                <w:sz w:val="16"/>
                <w:szCs w:val="16"/>
              </w:rPr>
            </w:pPr>
            <w:r w:rsidRPr="00991A8E">
              <w:rPr>
                <w:b/>
                <w:bCs/>
                <w:sz w:val="16"/>
                <w:szCs w:val="16"/>
              </w:rPr>
              <w:t>Variable en estudios</w:t>
            </w:r>
          </w:p>
        </w:tc>
        <w:tc>
          <w:tcPr>
            <w:tcW w:w="0" w:type="auto"/>
            <w:tcBorders>
              <w:top w:val="single" w:sz="6" w:space="0" w:color="E6E6E6"/>
              <w:bottom w:val="single" w:sz="6" w:space="0" w:color="E6E6E6"/>
              <w:right w:val="single" w:sz="6" w:space="0" w:color="E6E6E6"/>
            </w:tcBorders>
            <w:shd w:val="clear" w:color="auto" w:fill="F5F5F5"/>
            <w:tcMar>
              <w:top w:w="120" w:type="dxa"/>
              <w:left w:w="180" w:type="dxa"/>
              <w:bottom w:w="105" w:type="dxa"/>
              <w:right w:w="120" w:type="dxa"/>
            </w:tcMar>
            <w:hideMark/>
          </w:tcPr>
          <w:p w14:paraId="724E8BE8" w14:textId="77777777" w:rsidR="00991A8E" w:rsidRPr="00991A8E" w:rsidRDefault="00991A8E" w:rsidP="00991A8E">
            <w:pPr>
              <w:spacing w:before="240" w:after="360" w:line="240" w:lineRule="auto"/>
              <w:jc w:val="left"/>
              <w:rPr>
                <w:b/>
                <w:bCs/>
                <w:sz w:val="16"/>
                <w:szCs w:val="16"/>
              </w:rPr>
            </w:pPr>
            <w:r w:rsidRPr="00991A8E">
              <w:rPr>
                <w:b/>
                <w:bCs/>
                <w:sz w:val="16"/>
                <w:szCs w:val="16"/>
              </w:rPr>
              <w:t>Presente en el modelo</w:t>
            </w:r>
          </w:p>
        </w:tc>
        <w:tc>
          <w:tcPr>
            <w:tcW w:w="0" w:type="auto"/>
            <w:tcBorders>
              <w:top w:val="single" w:sz="6" w:space="0" w:color="E6E6E6"/>
              <w:bottom w:val="single" w:sz="6" w:space="0" w:color="E6E6E6"/>
              <w:right w:val="single" w:sz="6" w:space="0" w:color="E6E6E6"/>
            </w:tcBorders>
            <w:shd w:val="clear" w:color="auto" w:fill="F5F5F5"/>
            <w:tcMar>
              <w:top w:w="120" w:type="dxa"/>
              <w:left w:w="180" w:type="dxa"/>
              <w:bottom w:w="105" w:type="dxa"/>
              <w:right w:w="120" w:type="dxa"/>
            </w:tcMar>
            <w:hideMark/>
          </w:tcPr>
          <w:p w14:paraId="4A5A298F" w14:textId="77777777" w:rsidR="00991A8E" w:rsidRPr="00991A8E" w:rsidRDefault="00991A8E" w:rsidP="00991A8E">
            <w:pPr>
              <w:spacing w:before="240" w:after="360" w:line="240" w:lineRule="auto"/>
              <w:jc w:val="left"/>
              <w:rPr>
                <w:b/>
                <w:bCs/>
                <w:sz w:val="16"/>
                <w:szCs w:val="16"/>
              </w:rPr>
            </w:pPr>
            <w:r w:rsidRPr="00991A8E">
              <w:rPr>
                <w:b/>
                <w:bCs/>
                <w:sz w:val="16"/>
                <w:szCs w:val="16"/>
              </w:rPr>
              <w:t>Observación</w:t>
            </w:r>
          </w:p>
        </w:tc>
      </w:tr>
      <w:tr w:rsidR="00991A8E" w:rsidRPr="00991A8E" w14:paraId="4BFC2B3C" w14:textId="77777777" w:rsidTr="00991A8E">
        <w:trPr>
          <w:tblCellSpacing w:w="15" w:type="dxa"/>
        </w:trPr>
        <w:tc>
          <w:tcPr>
            <w:tcW w:w="0" w:type="auto"/>
            <w:tcBorders>
              <w:left w:val="single" w:sz="6" w:space="0" w:color="E6E6E6"/>
              <w:bottom w:val="single" w:sz="6" w:space="0" w:color="E6E6E6"/>
              <w:right w:val="single" w:sz="6" w:space="0" w:color="E6E6E6"/>
            </w:tcBorders>
            <w:tcMar>
              <w:top w:w="120" w:type="dxa"/>
              <w:left w:w="180" w:type="dxa"/>
              <w:bottom w:w="105" w:type="dxa"/>
              <w:right w:w="120" w:type="dxa"/>
            </w:tcMar>
            <w:hideMark/>
          </w:tcPr>
          <w:p w14:paraId="18516F5D" w14:textId="77777777" w:rsidR="00991A8E" w:rsidRPr="00991A8E" w:rsidRDefault="00991A8E" w:rsidP="00991A8E">
            <w:pPr>
              <w:spacing w:before="240" w:after="360" w:line="240" w:lineRule="auto"/>
              <w:jc w:val="left"/>
              <w:rPr>
                <w:sz w:val="16"/>
                <w:szCs w:val="16"/>
              </w:rPr>
            </w:pPr>
            <w:r w:rsidRPr="00991A8E">
              <w:rPr>
                <w:sz w:val="16"/>
                <w:szCs w:val="16"/>
              </w:rPr>
              <w:t>Hora del día</w:t>
            </w:r>
          </w:p>
        </w:tc>
        <w:tc>
          <w:tcPr>
            <w:tcW w:w="0" w:type="auto"/>
            <w:tcBorders>
              <w:bottom w:val="single" w:sz="6" w:space="0" w:color="E6E6E6"/>
              <w:right w:val="single" w:sz="6" w:space="0" w:color="E6E6E6"/>
            </w:tcBorders>
            <w:tcMar>
              <w:top w:w="120" w:type="dxa"/>
              <w:left w:w="180" w:type="dxa"/>
              <w:bottom w:w="105" w:type="dxa"/>
              <w:right w:w="120" w:type="dxa"/>
            </w:tcMar>
            <w:hideMark/>
          </w:tcPr>
          <w:p w14:paraId="072A0374" w14:textId="77777777" w:rsidR="00991A8E" w:rsidRPr="00991A8E" w:rsidRDefault="00991A8E" w:rsidP="00991A8E">
            <w:pPr>
              <w:spacing w:before="240" w:after="360" w:line="240" w:lineRule="auto"/>
              <w:jc w:val="left"/>
              <w:rPr>
                <w:sz w:val="16"/>
                <w:szCs w:val="16"/>
              </w:rPr>
            </w:pPr>
            <w:r w:rsidRPr="00991A8E">
              <w:rPr>
                <w:rFonts w:ascii="Segoe UI Emoji" w:hAnsi="Segoe UI Emoji" w:cs="Segoe UI Emoji"/>
                <w:sz w:val="16"/>
                <w:szCs w:val="16"/>
              </w:rPr>
              <w:t>✅</w:t>
            </w:r>
            <w:r w:rsidRPr="00991A8E">
              <w:rPr>
                <w:sz w:val="16"/>
                <w:szCs w:val="16"/>
              </w:rPr>
              <w:t xml:space="preserve"> </w:t>
            </w:r>
            <w:proofErr w:type="spellStart"/>
            <w:r w:rsidRPr="00991A8E">
              <w:rPr>
                <w:sz w:val="16"/>
                <w:szCs w:val="16"/>
              </w:rPr>
              <w:t>horaregistro</w:t>
            </w:r>
            <w:proofErr w:type="spellEnd"/>
          </w:p>
        </w:tc>
        <w:tc>
          <w:tcPr>
            <w:tcW w:w="0" w:type="auto"/>
            <w:tcBorders>
              <w:bottom w:val="single" w:sz="6" w:space="0" w:color="E6E6E6"/>
              <w:right w:val="single" w:sz="6" w:space="0" w:color="E6E6E6"/>
            </w:tcBorders>
            <w:tcMar>
              <w:top w:w="120" w:type="dxa"/>
              <w:left w:w="180" w:type="dxa"/>
              <w:bottom w:w="105" w:type="dxa"/>
              <w:right w:w="120" w:type="dxa"/>
            </w:tcMar>
            <w:hideMark/>
          </w:tcPr>
          <w:p w14:paraId="71D3233F" w14:textId="77777777" w:rsidR="00991A8E" w:rsidRPr="00991A8E" w:rsidRDefault="00991A8E" w:rsidP="00991A8E">
            <w:pPr>
              <w:spacing w:before="240" w:after="360" w:line="240" w:lineRule="auto"/>
              <w:jc w:val="left"/>
              <w:rPr>
                <w:sz w:val="16"/>
                <w:szCs w:val="16"/>
              </w:rPr>
            </w:pPr>
            <w:r w:rsidRPr="00991A8E">
              <w:rPr>
                <w:sz w:val="16"/>
                <w:szCs w:val="16"/>
              </w:rPr>
              <w:t>Incluida como variable temporal</w:t>
            </w:r>
          </w:p>
        </w:tc>
      </w:tr>
      <w:tr w:rsidR="00991A8E" w:rsidRPr="00991A8E" w14:paraId="6D61F02C" w14:textId="77777777" w:rsidTr="00991A8E">
        <w:trPr>
          <w:tblCellSpacing w:w="15" w:type="dxa"/>
        </w:trPr>
        <w:tc>
          <w:tcPr>
            <w:tcW w:w="0" w:type="auto"/>
            <w:tcBorders>
              <w:left w:val="single" w:sz="6" w:space="0" w:color="E6E6E6"/>
              <w:bottom w:val="single" w:sz="6" w:space="0" w:color="E6E6E6"/>
              <w:right w:val="single" w:sz="6" w:space="0" w:color="E6E6E6"/>
            </w:tcBorders>
            <w:tcMar>
              <w:top w:w="120" w:type="dxa"/>
              <w:left w:w="180" w:type="dxa"/>
              <w:bottom w:w="105" w:type="dxa"/>
              <w:right w:w="120" w:type="dxa"/>
            </w:tcMar>
            <w:hideMark/>
          </w:tcPr>
          <w:p w14:paraId="241386AC" w14:textId="77777777" w:rsidR="00991A8E" w:rsidRPr="00991A8E" w:rsidRDefault="00991A8E" w:rsidP="00991A8E">
            <w:pPr>
              <w:spacing w:before="240" w:after="360" w:line="240" w:lineRule="auto"/>
              <w:jc w:val="left"/>
              <w:rPr>
                <w:sz w:val="16"/>
                <w:szCs w:val="16"/>
              </w:rPr>
            </w:pPr>
            <w:r w:rsidRPr="00991A8E">
              <w:rPr>
                <w:sz w:val="16"/>
                <w:szCs w:val="16"/>
              </w:rPr>
              <w:t>Día de la semana</w:t>
            </w:r>
          </w:p>
        </w:tc>
        <w:tc>
          <w:tcPr>
            <w:tcW w:w="0" w:type="auto"/>
            <w:tcBorders>
              <w:bottom w:val="single" w:sz="6" w:space="0" w:color="E6E6E6"/>
              <w:right w:val="single" w:sz="6" w:space="0" w:color="E6E6E6"/>
            </w:tcBorders>
            <w:tcMar>
              <w:top w:w="120" w:type="dxa"/>
              <w:left w:w="180" w:type="dxa"/>
              <w:bottom w:w="105" w:type="dxa"/>
              <w:right w:w="120" w:type="dxa"/>
            </w:tcMar>
            <w:hideMark/>
          </w:tcPr>
          <w:p w14:paraId="1C224137" w14:textId="77777777" w:rsidR="00991A8E" w:rsidRPr="00991A8E" w:rsidRDefault="00991A8E" w:rsidP="00991A8E">
            <w:pPr>
              <w:spacing w:before="240" w:after="360" w:line="240" w:lineRule="auto"/>
              <w:jc w:val="left"/>
              <w:rPr>
                <w:sz w:val="16"/>
                <w:szCs w:val="16"/>
              </w:rPr>
            </w:pPr>
            <w:r w:rsidRPr="00991A8E">
              <w:rPr>
                <w:rFonts w:ascii="Segoe UI Emoji" w:hAnsi="Segoe UI Emoji" w:cs="Segoe UI Emoji"/>
                <w:sz w:val="16"/>
                <w:szCs w:val="16"/>
              </w:rPr>
              <w:t>✅</w:t>
            </w:r>
            <w:r w:rsidRPr="00991A8E">
              <w:rPr>
                <w:sz w:val="16"/>
                <w:szCs w:val="16"/>
              </w:rPr>
              <w:t xml:space="preserve"> </w:t>
            </w:r>
            <w:proofErr w:type="spellStart"/>
            <w:r w:rsidRPr="00991A8E">
              <w:rPr>
                <w:sz w:val="16"/>
                <w:szCs w:val="16"/>
              </w:rPr>
              <w:t>diasemana</w:t>
            </w:r>
            <w:proofErr w:type="spellEnd"/>
          </w:p>
        </w:tc>
        <w:tc>
          <w:tcPr>
            <w:tcW w:w="0" w:type="auto"/>
            <w:tcBorders>
              <w:bottom w:val="single" w:sz="6" w:space="0" w:color="E6E6E6"/>
              <w:right w:val="single" w:sz="6" w:space="0" w:color="E6E6E6"/>
            </w:tcBorders>
            <w:tcMar>
              <w:top w:w="120" w:type="dxa"/>
              <w:left w:w="180" w:type="dxa"/>
              <w:bottom w:w="105" w:type="dxa"/>
              <w:right w:w="120" w:type="dxa"/>
            </w:tcMar>
            <w:hideMark/>
          </w:tcPr>
          <w:p w14:paraId="692C8E74" w14:textId="77777777" w:rsidR="00991A8E" w:rsidRPr="00991A8E" w:rsidRDefault="00991A8E" w:rsidP="00991A8E">
            <w:pPr>
              <w:spacing w:before="240" w:after="360" w:line="240" w:lineRule="auto"/>
              <w:jc w:val="left"/>
              <w:rPr>
                <w:sz w:val="16"/>
                <w:szCs w:val="16"/>
              </w:rPr>
            </w:pPr>
            <w:r w:rsidRPr="00991A8E">
              <w:rPr>
                <w:sz w:val="16"/>
                <w:szCs w:val="16"/>
              </w:rPr>
              <w:t>Incluida</w:t>
            </w:r>
          </w:p>
        </w:tc>
      </w:tr>
      <w:tr w:rsidR="00991A8E" w:rsidRPr="00991A8E" w14:paraId="6B062D36" w14:textId="77777777" w:rsidTr="00991A8E">
        <w:trPr>
          <w:tblCellSpacing w:w="15" w:type="dxa"/>
        </w:trPr>
        <w:tc>
          <w:tcPr>
            <w:tcW w:w="0" w:type="auto"/>
            <w:tcBorders>
              <w:left w:val="single" w:sz="6" w:space="0" w:color="E6E6E6"/>
              <w:bottom w:val="single" w:sz="6" w:space="0" w:color="E6E6E6"/>
              <w:right w:val="single" w:sz="6" w:space="0" w:color="E6E6E6"/>
            </w:tcBorders>
            <w:tcMar>
              <w:top w:w="120" w:type="dxa"/>
              <w:left w:w="180" w:type="dxa"/>
              <w:bottom w:w="105" w:type="dxa"/>
              <w:right w:w="120" w:type="dxa"/>
            </w:tcMar>
            <w:hideMark/>
          </w:tcPr>
          <w:p w14:paraId="6147C7BC" w14:textId="77777777" w:rsidR="00991A8E" w:rsidRPr="00991A8E" w:rsidRDefault="00991A8E" w:rsidP="00991A8E">
            <w:pPr>
              <w:spacing w:before="240" w:after="360" w:line="240" w:lineRule="auto"/>
              <w:jc w:val="left"/>
              <w:rPr>
                <w:sz w:val="16"/>
                <w:szCs w:val="16"/>
              </w:rPr>
            </w:pPr>
            <w:r w:rsidRPr="00991A8E">
              <w:rPr>
                <w:sz w:val="16"/>
                <w:szCs w:val="16"/>
              </w:rPr>
              <w:t>Municipio</w:t>
            </w:r>
          </w:p>
        </w:tc>
        <w:tc>
          <w:tcPr>
            <w:tcW w:w="0" w:type="auto"/>
            <w:tcBorders>
              <w:bottom w:val="single" w:sz="6" w:space="0" w:color="E6E6E6"/>
              <w:right w:val="single" w:sz="6" w:space="0" w:color="E6E6E6"/>
            </w:tcBorders>
            <w:tcMar>
              <w:top w:w="120" w:type="dxa"/>
              <w:left w:w="180" w:type="dxa"/>
              <w:bottom w:w="105" w:type="dxa"/>
              <w:right w:w="120" w:type="dxa"/>
            </w:tcMar>
            <w:hideMark/>
          </w:tcPr>
          <w:p w14:paraId="19C66BF6" w14:textId="77777777" w:rsidR="00991A8E" w:rsidRPr="00991A8E" w:rsidRDefault="00991A8E" w:rsidP="00991A8E">
            <w:pPr>
              <w:spacing w:before="240" w:after="360" w:line="240" w:lineRule="auto"/>
              <w:jc w:val="left"/>
              <w:rPr>
                <w:sz w:val="16"/>
                <w:szCs w:val="16"/>
              </w:rPr>
            </w:pPr>
            <w:r w:rsidRPr="00991A8E">
              <w:rPr>
                <w:rFonts w:ascii="Segoe UI Emoji" w:hAnsi="Segoe UI Emoji" w:cs="Segoe UI Emoji"/>
                <w:sz w:val="16"/>
                <w:szCs w:val="16"/>
              </w:rPr>
              <w:t>✅</w:t>
            </w:r>
            <w:r w:rsidRPr="00991A8E">
              <w:rPr>
                <w:sz w:val="16"/>
                <w:szCs w:val="16"/>
              </w:rPr>
              <w:t xml:space="preserve"> municipio</w:t>
            </w:r>
          </w:p>
        </w:tc>
        <w:tc>
          <w:tcPr>
            <w:tcW w:w="0" w:type="auto"/>
            <w:tcBorders>
              <w:bottom w:val="single" w:sz="6" w:space="0" w:color="E6E6E6"/>
              <w:right w:val="single" w:sz="6" w:space="0" w:color="E6E6E6"/>
            </w:tcBorders>
            <w:tcMar>
              <w:top w:w="120" w:type="dxa"/>
              <w:left w:w="180" w:type="dxa"/>
              <w:bottom w:w="105" w:type="dxa"/>
              <w:right w:w="120" w:type="dxa"/>
            </w:tcMar>
            <w:hideMark/>
          </w:tcPr>
          <w:p w14:paraId="6C288F16" w14:textId="77777777" w:rsidR="00991A8E" w:rsidRPr="00991A8E" w:rsidRDefault="00991A8E" w:rsidP="00991A8E">
            <w:pPr>
              <w:spacing w:before="240" w:after="360" w:line="240" w:lineRule="auto"/>
              <w:jc w:val="left"/>
              <w:rPr>
                <w:sz w:val="16"/>
                <w:szCs w:val="16"/>
              </w:rPr>
            </w:pPr>
            <w:r w:rsidRPr="00991A8E">
              <w:rPr>
                <w:sz w:val="16"/>
                <w:szCs w:val="16"/>
              </w:rPr>
              <w:t>Incluida como ubicación</w:t>
            </w:r>
          </w:p>
        </w:tc>
      </w:tr>
      <w:tr w:rsidR="00991A8E" w:rsidRPr="00991A8E" w14:paraId="6DE3D60D" w14:textId="77777777" w:rsidTr="00991A8E">
        <w:trPr>
          <w:tblCellSpacing w:w="15" w:type="dxa"/>
        </w:trPr>
        <w:tc>
          <w:tcPr>
            <w:tcW w:w="0" w:type="auto"/>
            <w:tcBorders>
              <w:left w:val="single" w:sz="6" w:space="0" w:color="E6E6E6"/>
              <w:bottom w:val="single" w:sz="6" w:space="0" w:color="E6E6E6"/>
              <w:right w:val="single" w:sz="6" w:space="0" w:color="E6E6E6"/>
            </w:tcBorders>
            <w:tcMar>
              <w:top w:w="120" w:type="dxa"/>
              <w:left w:w="180" w:type="dxa"/>
              <w:bottom w:w="105" w:type="dxa"/>
              <w:right w:w="120" w:type="dxa"/>
            </w:tcMar>
            <w:hideMark/>
          </w:tcPr>
          <w:p w14:paraId="670151F2" w14:textId="77777777" w:rsidR="00991A8E" w:rsidRPr="00991A8E" w:rsidRDefault="00991A8E" w:rsidP="00991A8E">
            <w:pPr>
              <w:spacing w:before="240" w:after="360" w:line="240" w:lineRule="auto"/>
              <w:jc w:val="left"/>
              <w:rPr>
                <w:sz w:val="16"/>
                <w:szCs w:val="16"/>
              </w:rPr>
            </w:pPr>
            <w:r w:rsidRPr="00991A8E">
              <w:rPr>
                <w:sz w:val="16"/>
                <w:szCs w:val="16"/>
              </w:rPr>
              <w:t>Instancia</w:t>
            </w:r>
          </w:p>
        </w:tc>
        <w:tc>
          <w:tcPr>
            <w:tcW w:w="0" w:type="auto"/>
            <w:tcBorders>
              <w:bottom w:val="single" w:sz="6" w:space="0" w:color="E6E6E6"/>
              <w:right w:val="single" w:sz="6" w:space="0" w:color="E6E6E6"/>
            </w:tcBorders>
            <w:tcMar>
              <w:top w:w="120" w:type="dxa"/>
              <w:left w:w="180" w:type="dxa"/>
              <w:bottom w:w="105" w:type="dxa"/>
              <w:right w:w="120" w:type="dxa"/>
            </w:tcMar>
            <w:hideMark/>
          </w:tcPr>
          <w:p w14:paraId="38B1AF52" w14:textId="77777777" w:rsidR="00991A8E" w:rsidRPr="00991A8E" w:rsidRDefault="00991A8E" w:rsidP="00991A8E">
            <w:pPr>
              <w:spacing w:before="240" w:after="360" w:line="240" w:lineRule="auto"/>
              <w:jc w:val="left"/>
              <w:rPr>
                <w:sz w:val="16"/>
                <w:szCs w:val="16"/>
              </w:rPr>
            </w:pPr>
            <w:r w:rsidRPr="00991A8E">
              <w:rPr>
                <w:rFonts w:ascii="Segoe UI Emoji" w:hAnsi="Segoe UI Emoji" w:cs="Segoe UI Emoji"/>
                <w:sz w:val="16"/>
                <w:szCs w:val="16"/>
              </w:rPr>
              <w:t>✅</w:t>
            </w:r>
            <w:r w:rsidRPr="00991A8E">
              <w:rPr>
                <w:sz w:val="16"/>
                <w:szCs w:val="16"/>
              </w:rPr>
              <w:t xml:space="preserve"> instancia</w:t>
            </w:r>
          </w:p>
        </w:tc>
        <w:tc>
          <w:tcPr>
            <w:tcW w:w="0" w:type="auto"/>
            <w:tcBorders>
              <w:bottom w:val="single" w:sz="6" w:space="0" w:color="E6E6E6"/>
              <w:right w:val="single" w:sz="6" w:space="0" w:color="E6E6E6"/>
            </w:tcBorders>
            <w:tcMar>
              <w:top w:w="120" w:type="dxa"/>
              <w:left w:w="180" w:type="dxa"/>
              <w:bottom w:w="105" w:type="dxa"/>
              <w:right w:w="120" w:type="dxa"/>
            </w:tcMar>
            <w:hideMark/>
          </w:tcPr>
          <w:p w14:paraId="139FA0AD" w14:textId="77777777" w:rsidR="00991A8E" w:rsidRPr="00991A8E" w:rsidRDefault="00991A8E" w:rsidP="00991A8E">
            <w:pPr>
              <w:spacing w:before="240" w:after="360" w:line="240" w:lineRule="auto"/>
              <w:jc w:val="left"/>
              <w:rPr>
                <w:sz w:val="16"/>
                <w:szCs w:val="16"/>
              </w:rPr>
            </w:pPr>
            <w:r w:rsidRPr="00991A8E">
              <w:rPr>
                <w:sz w:val="16"/>
                <w:szCs w:val="16"/>
              </w:rPr>
              <w:t>Representa tipo de atención</w:t>
            </w:r>
          </w:p>
        </w:tc>
      </w:tr>
      <w:tr w:rsidR="00991A8E" w:rsidRPr="00991A8E" w14:paraId="77B9B077" w14:textId="77777777" w:rsidTr="00991A8E">
        <w:trPr>
          <w:tblCellSpacing w:w="15" w:type="dxa"/>
        </w:trPr>
        <w:tc>
          <w:tcPr>
            <w:tcW w:w="0" w:type="auto"/>
            <w:tcBorders>
              <w:left w:val="single" w:sz="6" w:space="0" w:color="E6E6E6"/>
              <w:bottom w:val="single" w:sz="6" w:space="0" w:color="E6E6E6"/>
              <w:right w:val="single" w:sz="6" w:space="0" w:color="E6E6E6"/>
            </w:tcBorders>
            <w:tcMar>
              <w:top w:w="120" w:type="dxa"/>
              <w:left w:w="180" w:type="dxa"/>
              <w:bottom w:w="105" w:type="dxa"/>
              <w:right w:w="120" w:type="dxa"/>
            </w:tcMar>
            <w:hideMark/>
          </w:tcPr>
          <w:p w14:paraId="58979C52" w14:textId="77777777" w:rsidR="00991A8E" w:rsidRPr="00991A8E" w:rsidRDefault="00991A8E" w:rsidP="00991A8E">
            <w:pPr>
              <w:spacing w:before="240" w:after="360" w:line="240" w:lineRule="auto"/>
              <w:jc w:val="left"/>
              <w:rPr>
                <w:sz w:val="16"/>
                <w:szCs w:val="16"/>
              </w:rPr>
            </w:pPr>
            <w:r w:rsidRPr="00991A8E">
              <w:rPr>
                <w:sz w:val="16"/>
                <w:szCs w:val="16"/>
              </w:rPr>
              <w:t>Modo de llegada</w:t>
            </w:r>
          </w:p>
        </w:tc>
        <w:tc>
          <w:tcPr>
            <w:tcW w:w="0" w:type="auto"/>
            <w:tcBorders>
              <w:bottom w:val="single" w:sz="6" w:space="0" w:color="E6E6E6"/>
              <w:right w:val="single" w:sz="6" w:space="0" w:color="E6E6E6"/>
            </w:tcBorders>
            <w:tcMar>
              <w:top w:w="120" w:type="dxa"/>
              <w:left w:w="180" w:type="dxa"/>
              <w:bottom w:w="105" w:type="dxa"/>
              <w:right w:w="120" w:type="dxa"/>
            </w:tcMar>
            <w:hideMark/>
          </w:tcPr>
          <w:p w14:paraId="4B54C955" w14:textId="77777777" w:rsidR="00991A8E" w:rsidRPr="00991A8E" w:rsidRDefault="00991A8E" w:rsidP="00991A8E">
            <w:pPr>
              <w:spacing w:before="240" w:after="360" w:line="240" w:lineRule="auto"/>
              <w:jc w:val="left"/>
              <w:rPr>
                <w:sz w:val="16"/>
                <w:szCs w:val="16"/>
              </w:rPr>
            </w:pPr>
            <w:r w:rsidRPr="00991A8E">
              <w:rPr>
                <w:rFonts w:ascii="Segoe UI Emoji" w:hAnsi="Segoe UI Emoji" w:cs="Segoe UI Emoji"/>
                <w:sz w:val="16"/>
                <w:szCs w:val="16"/>
              </w:rPr>
              <w:t>⚠️</w:t>
            </w:r>
            <w:r w:rsidRPr="00991A8E">
              <w:rPr>
                <w:sz w:val="16"/>
                <w:szCs w:val="16"/>
              </w:rPr>
              <w:t xml:space="preserve"> </w:t>
            </w:r>
            <w:proofErr w:type="spellStart"/>
            <w:r w:rsidRPr="00991A8E">
              <w:rPr>
                <w:sz w:val="16"/>
                <w:szCs w:val="16"/>
              </w:rPr>
              <w:t>usuarioregistra</w:t>
            </w:r>
            <w:proofErr w:type="spellEnd"/>
          </w:p>
        </w:tc>
        <w:tc>
          <w:tcPr>
            <w:tcW w:w="0" w:type="auto"/>
            <w:tcBorders>
              <w:bottom w:val="single" w:sz="6" w:space="0" w:color="E6E6E6"/>
              <w:right w:val="single" w:sz="6" w:space="0" w:color="E6E6E6"/>
            </w:tcBorders>
            <w:tcMar>
              <w:top w:w="120" w:type="dxa"/>
              <w:left w:w="180" w:type="dxa"/>
              <w:bottom w:w="105" w:type="dxa"/>
              <w:right w:w="120" w:type="dxa"/>
            </w:tcMar>
            <w:hideMark/>
          </w:tcPr>
          <w:p w14:paraId="0EBCB007" w14:textId="77777777" w:rsidR="00991A8E" w:rsidRPr="00991A8E" w:rsidRDefault="00991A8E" w:rsidP="00991A8E">
            <w:pPr>
              <w:spacing w:before="240" w:after="360" w:line="240" w:lineRule="auto"/>
              <w:jc w:val="left"/>
              <w:rPr>
                <w:sz w:val="16"/>
                <w:szCs w:val="16"/>
              </w:rPr>
            </w:pPr>
            <w:r w:rsidRPr="00991A8E">
              <w:rPr>
                <w:sz w:val="16"/>
                <w:szCs w:val="16"/>
              </w:rPr>
              <w:t>Parcialmente representada</w:t>
            </w:r>
          </w:p>
        </w:tc>
      </w:tr>
      <w:tr w:rsidR="00991A8E" w:rsidRPr="00991A8E" w14:paraId="37A41225" w14:textId="77777777" w:rsidTr="00991A8E">
        <w:trPr>
          <w:tblCellSpacing w:w="15" w:type="dxa"/>
        </w:trPr>
        <w:tc>
          <w:tcPr>
            <w:tcW w:w="0" w:type="auto"/>
            <w:tcBorders>
              <w:left w:val="single" w:sz="6" w:space="0" w:color="E6E6E6"/>
              <w:bottom w:val="single" w:sz="6" w:space="0" w:color="E6E6E6"/>
              <w:right w:val="single" w:sz="6" w:space="0" w:color="E6E6E6"/>
            </w:tcBorders>
            <w:tcMar>
              <w:top w:w="120" w:type="dxa"/>
              <w:left w:w="180" w:type="dxa"/>
              <w:bottom w:w="105" w:type="dxa"/>
              <w:right w:w="120" w:type="dxa"/>
            </w:tcMar>
            <w:hideMark/>
          </w:tcPr>
          <w:p w14:paraId="29B3C0B7" w14:textId="77777777" w:rsidR="00991A8E" w:rsidRPr="00991A8E" w:rsidRDefault="00991A8E" w:rsidP="00991A8E">
            <w:pPr>
              <w:spacing w:before="240" w:after="360" w:line="240" w:lineRule="auto"/>
              <w:jc w:val="left"/>
              <w:rPr>
                <w:sz w:val="16"/>
                <w:szCs w:val="16"/>
              </w:rPr>
            </w:pPr>
            <w:r w:rsidRPr="00991A8E">
              <w:rPr>
                <w:sz w:val="16"/>
                <w:szCs w:val="16"/>
              </w:rPr>
              <w:t>Clima</w:t>
            </w:r>
          </w:p>
        </w:tc>
        <w:tc>
          <w:tcPr>
            <w:tcW w:w="0" w:type="auto"/>
            <w:tcBorders>
              <w:bottom w:val="single" w:sz="6" w:space="0" w:color="E6E6E6"/>
              <w:right w:val="single" w:sz="6" w:space="0" w:color="E6E6E6"/>
            </w:tcBorders>
            <w:tcMar>
              <w:top w:w="120" w:type="dxa"/>
              <w:left w:w="180" w:type="dxa"/>
              <w:bottom w:w="105" w:type="dxa"/>
              <w:right w:w="120" w:type="dxa"/>
            </w:tcMar>
            <w:hideMark/>
          </w:tcPr>
          <w:p w14:paraId="6FF4ED24" w14:textId="77777777" w:rsidR="00991A8E" w:rsidRPr="00991A8E" w:rsidRDefault="00991A8E" w:rsidP="00991A8E">
            <w:pPr>
              <w:spacing w:before="240" w:after="360" w:line="240" w:lineRule="auto"/>
              <w:jc w:val="left"/>
              <w:rPr>
                <w:sz w:val="16"/>
                <w:szCs w:val="16"/>
              </w:rPr>
            </w:pPr>
            <w:r w:rsidRPr="00991A8E">
              <w:rPr>
                <w:rFonts w:ascii="Segoe UI Emoji" w:hAnsi="Segoe UI Emoji" w:cs="Segoe UI Emoji"/>
                <w:sz w:val="16"/>
                <w:szCs w:val="16"/>
              </w:rPr>
              <w:t>❌</w:t>
            </w:r>
            <w:r w:rsidRPr="00991A8E">
              <w:rPr>
                <w:sz w:val="16"/>
                <w:szCs w:val="16"/>
              </w:rPr>
              <w:t xml:space="preserve"> No disponible</w:t>
            </w:r>
          </w:p>
        </w:tc>
        <w:tc>
          <w:tcPr>
            <w:tcW w:w="0" w:type="auto"/>
            <w:tcBorders>
              <w:bottom w:val="single" w:sz="6" w:space="0" w:color="E6E6E6"/>
              <w:right w:val="single" w:sz="6" w:space="0" w:color="E6E6E6"/>
            </w:tcBorders>
            <w:tcMar>
              <w:top w:w="120" w:type="dxa"/>
              <w:left w:w="180" w:type="dxa"/>
              <w:bottom w:w="105" w:type="dxa"/>
              <w:right w:w="120" w:type="dxa"/>
            </w:tcMar>
            <w:hideMark/>
          </w:tcPr>
          <w:p w14:paraId="223A74EB" w14:textId="77777777" w:rsidR="00991A8E" w:rsidRPr="00991A8E" w:rsidRDefault="00991A8E" w:rsidP="00991A8E">
            <w:pPr>
              <w:spacing w:before="240" w:after="360" w:line="240" w:lineRule="auto"/>
              <w:jc w:val="left"/>
              <w:rPr>
                <w:sz w:val="16"/>
                <w:szCs w:val="16"/>
              </w:rPr>
            </w:pPr>
            <w:r w:rsidRPr="00991A8E">
              <w:rPr>
                <w:sz w:val="16"/>
                <w:szCs w:val="16"/>
              </w:rPr>
              <w:t>Recomendado incorporar vía API</w:t>
            </w:r>
          </w:p>
        </w:tc>
      </w:tr>
      <w:tr w:rsidR="00991A8E" w:rsidRPr="00991A8E" w14:paraId="5282C118" w14:textId="77777777" w:rsidTr="00991A8E">
        <w:trPr>
          <w:tblCellSpacing w:w="15" w:type="dxa"/>
        </w:trPr>
        <w:tc>
          <w:tcPr>
            <w:tcW w:w="0" w:type="auto"/>
            <w:tcBorders>
              <w:left w:val="single" w:sz="6" w:space="0" w:color="E6E6E6"/>
              <w:bottom w:val="single" w:sz="6" w:space="0" w:color="E6E6E6"/>
              <w:right w:val="single" w:sz="6" w:space="0" w:color="E6E6E6"/>
            </w:tcBorders>
            <w:tcMar>
              <w:top w:w="120" w:type="dxa"/>
              <w:left w:w="180" w:type="dxa"/>
              <w:bottom w:w="105" w:type="dxa"/>
              <w:right w:w="120" w:type="dxa"/>
            </w:tcMar>
            <w:hideMark/>
          </w:tcPr>
          <w:p w14:paraId="2C58E6D1" w14:textId="77777777" w:rsidR="00991A8E" w:rsidRPr="00991A8E" w:rsidRDefault="00991A8E" w:rsidP="00991A8E">
            <w:pPr>
              <w:spacing w:before="240" w:after="360" w:line="240" w:lineRule="auto"/>
              <w:jc w:val="left"/>
              <w:rPr>
                <w:sz w:val="16"/>
                <w:szCs w:val="16"/>
              </w:rPr>
            </w:pPr>
            <w:r w:rsidRPr="00991A8E">
              <w:rPr>
                <w:sz w:val="16"/>
                <w:szCs w:val="16"/>
              </w:rPr>
              <w:t>Tráfico</w:t>
            </w:r>
          </w:p>
        </w:tc>
        <w:tc>
          <w:tcPr>
            <w:tcW w:w="0" w:type="auto"/>
            <w:tcBorders>
              <w:bottom w:val="single" w:sz="6" w:space="0" w:color="E6E6E6"/>
              <w:right w:val="single" w:sz="6" w:space="0" w:color="E6E6E6"/>
            </w:tcBorders>
            <w:tcMar>
              <w:top w:w="120" w:type="dxa"/>
              <w:left w:w="180" w:type="dxa"/>
              <w:bottom w:w="105" w:type="dxa"/>
              <w:right w:w="120" w:type="dxa"/>
            </w:tcMar>
            <w:hideMark/>
          </w:tcPr>
          <w:p w14:paraId="699B9D71" w14:textId="77777777" w:rsidR="00991A8E" w:rsidRPr="00991A8E" w:rsidRDefault="00991A8E" w:rsidP="00991A8E">
            <w:pPr>
              <w:spacing w:before="240" w:after="360" w:line="240" w:lineRule="auto"/>
              <w:jc w:val="left"/>
              <w:rPr>
                <w:sz w:val="16"/>
                <w:szCs w:val="16"/>
              </w:rPr>
            </w:pPr>
            <w:r w:rsidRPr="00991A8E">
              <w:rPr>
                <w:rFonts w:ascii="Segoe UI Emoji" w:hAnsi="Segoe UI Emoji" w:cs="Segoe UI Emoji"/>
                <w:sz w:val="16"/>
                <w:szCs w:val="16"/>
              </w:rPr>
              <w:t>❌</w:t>
            </w:r>
            <w:r w:rsidRPr="00991A8E">
              <w:rPr>
                <w:sz w:val="16"/>
                <w:szCs w:val="16"/>
              </w:rPr>
              <w:t xml:space="preserve"> No disponible</w:t>
            </w:r>
          </w:p>
        </w:tc>
        <w:tc>
          <w:tcPr>
            <w:tcW w:w="0" w:type="auto"/>
            <w:tcBorders>
              <w:bottom w:val="single" w:sz="6" w:space="0" w:color="E6E6E6"/>
              <w:right w:val="single" w:sz="6" w:space="0" w:color="E6E6E6"/>
            </w:tcBorders>
            <w:tcMar>
              <w:top w:w="120" w:type="dxa"/>
              <w:left w:w="180" w:type="dxa"/>
              <w:bottom w:w="105" w:type="dxa"/>
              <w:right w:w="120" w:type="dxa"/>
            </w:tcMar>
            <w:hideMark/>
          </w:tcPr>
          <w:p w14:paraId="11F3D6C3" w14:textId="77777777" w:rsidR="00991A8E" w:rsidRPr="00991A8E" w:rsidRDefault="00991A8E" w:rsidP="00991A8E">
            <w:pPr>
              <w:spacing w:before="240" w:after="360" w:line="240" w:lineRule="auto"/>
              <w:jc w:val="left"/>
              <w:rPr>
                <w:sz w:val="16"/>
                <w:szCs w:val="16"/>
              </w:rPr>
            </w:pPr>
            <w:r w:rsidRPr="00991A8E">
              <w:rPr>
                <w:sz w:val="16"/>
                <w:szCs w:val="16"/>
              </w:rPr>
              <w:t>Puede integrarse con API externa</w:t>
            </w:r>
          </w:p>
        </w:tc>
      </w:tr>
      <w:tr w:rsidR="00991A8E" w:rsidRPr="00991A8E" w14:paraId="792A91DE" w14:textId="77777777" w:rsidTr="00991A8E">
        <w:trPr>
          <w:tblCellSpacing w:w="15" w:type="dxa"/>
        </w:trPr>
        <w:tc>
          <w:tcPr>
            <w:tcW w:w="0" w:type="auto"/>
            <w:tcBorders>
              <w:left w:val="single" w:sz="6" w:space="0" w:color="E6E6E6"/>
              <w:bottom w:val="single" w:sz="6" w:space="0" w:color="E6E6E6"/>
              <w:right w:val="single" w:sz="6" w:space="0" w:color="E6E6E6"/>
            </w:tcBorders>
            <w:tcMar>
              <w:top w:w="120" w:type="dxa"/>
              <w:left w:w="180" w:type="dxa"/>
              <w:bottom w:w="105" w:type="dxa"/>
              <w:right w:w="120" w:type="dxa"/>
            </w:tcMar>
            <w:hideMark/>
          </w:tcPr>
          <w:p w14:paraId="7D368FC7" w14:textId="77777777" w:rsidR="00991A8E" w:rsidRPr="00991A8E" w:rsidRDefault="00991A8E" w:rsidP="00991A8E">
            <w:pPr>
              <w:spacing w:before="240" w:after="360" w:line="240" w:lineRule="auto"/>
              <w:jc w:val="left"/>
              <w:rPr>
                <w:sz w:val="16"/>
                <w:szCs w:val="16"/>
              </w:rPr>
            </w:pPr>
            <w:r w:rsidRPr="00991A8E">
              <w:rPr>
                <w:sz w:val="16"/>
                <w:szCs w:val="16"/>
              </w:rPr>
              <w:t>Distancia real</w:t>
            </w:r>
          </w:p>
        </w:tc>
        <w:tc>
          <w:tcPr>
            <w:tcW w:w="0" w:type="auto"/>
            <w:tcBorders>
              <w:bottom w:val="single" w:sz="6" w:space="0" w:color="E6E6E6"/>
              <w:right w:val="single" w:sz="6" w:space="0" w:color="E6E6E6"/>
            </w:tcBorders>
            <w:tcMar>
              <w:top w:w="120" w:type="dxa"/>
              <w:left w:w="180" w:type="dxa"/>
              <w:bottom w:w="105" w:type="dxa"/>
              <w:right w:w="120" w:type="dxa"/>
            </w:tcMar>
            <w:hideMark/>
          </w:tcPr>
          <w:p w14:paraId="3136D23C" w14:textId="77777777" w:rsidR="00991A8E" w:rsidRPr="00991A8E" w:rsidRDefault="00991A8E" w:rsidP="00991A8E">
            <w:pPr>
              <w:spacing w:before="240" w:after="360" w:line="240" w:lineRule="auto"/>
              <w:jc w:val="left"/>
              <w:rPr>
                <w:sz w:val="16"/>
                <w:szCs w:val="16"/>
              </w:rPr>
            </w:pPr>
            <w:r w:rsidRPr="00991A8E">
              <w:rPr>
                <w:rFonts w:ascii="Segoe UI Emoji" w:hAnsi="Segoe UI Emoji" w:cs="Segoe UI Emoji"/>
                <w:sz w:val="16"/>
                <w:szCs w:val="16"/>
              </w:rPr>
              <w:t>❌</w:t>
            </w:r>
            <w:r w:rsidRPr="00991A8E">
              <w:rPr>
                <w:sz w:val="16"/>
                <w:szCs w:val="16"/>
              </w:rPr>
              <w:t xml:space="preserve"> No disponible</w:t>
            </w:r>
          </w:p>
        </w:tc>
        <w:tc>
          <w:tcPr>
            <w:tcW w:w="0" w:type="auto"/>
            <w:tcBorders>
              <w:bottom w:val="single" w:sz="6" w:space="0" w:color="E6E6E6"/>
              <w:right w:val="single" w:sz="6" w:space="0" w:color="E6E6E6"/>
            </w:tcBorders>
            <w:tcMar>
              <w:top w:w="120" w:type="dxa"/>
              <w:left w:w="180" w:type="dxa"/>
              <w:bottom w:w="105" w:type="dxa"/>
              <w:right w:w="120" w:type="dxa"/>
            </w:tcMar>
            <w:hideMark/>
          </w:tcPr>
          <w:p w14:paraId="1F2C14E7" w14:textId="77777777" w:rsidR="00991A8E" w:rsidRPr="00991A8E" w:rsidRDefault="00991A8E" w:rsidP="00991A8E">
            <w:pPr>
              <w:spacing w:before="240" w:after="360" w:line="240" w:lineRule="auto"/>
              <w:jc w:val="left"/>
              <w:rPr>
                <w:sz w:val="16"/>
                <w:szCs w:val="16"/>
              </w:rPr>
            </w:pPr>
            <w:r w:rsidRPr="00991A8E">
              <w:rPr>
                <w:sz w:val="16"/>
                <w:szCs w:val="16"/>
              </w:rPr>
              <w:t>Se usa ubicación, pero no distancia vial</w:t>
            </w:r>
          </w:p>
        </w:tc>
      </w:tr>
      <w:tr w:rsidR="00991A8E" w:rsidRPr="00991A8E" w14:paraId="3C15A893" w14:textId="77777777" w:rsidTr="00991A8E">
        <w:trPr>
          <w:tblCellSpacing w:w="15" w:type="dxa"/>
        </w:trPr>
        <w:tc>
          <w:tcPr>
            <w:tcW w:w="0" w:type="auto"/>
            <w:tcBorders>
              <w:left w:val="single" w:sz="6" w:space="0" w:color="E6E6E6"/>
              <w:bottom w:val="single" w:sz="6" w:space="0" w:color="E6E6E6"/>
              <w:right w:val="single" w:sz="6" w:space="0" w:color="E6E6E6"/>
            </w:tcBorders>
            <w:tcMar>
              <w:top w:w="120" w:type="dxa"/>
              <w:left w:w="180" w:type="dxa"/>
              <w:bottom w:w="105" w:type="dxa"/>
              <w:right w:w="120" w:type="dxa"/>
            </w:tcMar>
            <w:hideMark/>
          </w:tcPr>
          <w:p w14:paraId="712AFB70" w14:textId="77777777" w:rsidR="00991A8E" w:rsidRPr="00991A8E" w:rsidRDefault="00991A8E" w:rsidP="00991A8E">
            <w:pPr>
              <w:spacing w:before="240" w:after="360" w:line="240" w:lineRule="auto"/>
              <w:jc w:val="left"/>
              <w:rPr>
                <w:sz w:val="16"/>
                <w:szCs w:val="16"/>
              </w:rPr>
            </w:pPr>
            <w:r w:rsidRPr="00991A8E">
              <w:rPr>
                <w:sz w:val="16"/>
                <w:szCs w:val="16"/>
              </w:rPr>
              <w:t>Prioridad clínica</w:t>
            </w:r>
          </w:p>
        </w:tc>
        <w:tc>
          <w:tcPr>
            <w:tcW w:w="0" w:type="auto"/>
            <w:tcBorders>
              <w:bottom w:val="single" w:sz="6" w:space="0" w:color="E6E6E6"/>
              <w:right w:val="single" w:sz="6" w:space="0" w:color="E6E6E6"/>
            </w:tcBorders>
            <w:tcMar>
              <w:top w:w="120" w:type="dxa"/>
              <w:left w:w="180" w:type="dxa"/>
              <w:bottom w:w="105" w:type="dxa"/>
              <w:right w:w="120" w:type="dxa"/>
            </w:tcMar>
            <w:hideMark/>
          </w:tcPr>
          <w:p w14:paraId="18FCF964" w14:textId="77777777" w:rsidR="00991A8E" w:rsidRPr="00991A8E" w:rsidRDefault="00991A8E" w:rsidP="00991A8E">
            <w:pPr>
              <w:spacing w:before="240" w:after="360" w:line="240" w:lineRule="auto"/>
              <w:jc w:val="left"/>
              <w:rPr>
                <w:sz w:val="16"/>
                <w:szCs w:val="16"/>
              </w:rPr>
            </w:pPr>
            <w:r w:rsidRPr="00991A8E">
              <w:rPr>
                <w:rFonts w:ascii="Segoe UI Emoji" w:hAnsi="Segoe UI Emoji" w:cs="Segoe UI Emoji"/>
                <w:sz w:val="16"/>
                <w:szCs w:val="16"/>
              </w:rPr>
              <w:t>❌</w:t>
            </w:r>
            <w:r w:rsidRPr="00991A8E">
              <w:rPr>
                <w:sz w:val="16"/>
                <w:szCs w:val="16"/>
              </w:rPr>
              <w:t xml:space="preserve"> No disponible</w:t>
            </w:r>
          </w:p>
        </w:tc>
        <w:tc>
          <w:tcPr>
            <w:tcW w:w="0" w:type="auto"/>
            <w:tcBorders>
              <w:bottom w:val="single" w:sz="6" w:space="0" w:color="E6E6E6"/>
              <w:right w:val="single" w:sz="6" w:space="0" w:color="E6E6E6"/>
            </w:tcBorders>
            <w:tcMar>
              <w:top w:w="120" w:type="dxa"/>
              <w:left w:w="180" w:type="dxa"/>
              <w:bottom w:w="105" w:type="dxa"/>
              <w:right w:w="120" w:type="dxa"/>
            </w:tcMar>
            <w:hideMark/>
          </w:tcPr>
          <w:p w14:paraId="3BF834FD" w14:textId="77777777" w:rsidR="00991A8E" w:rsidRPr="00991A8E" w:rsidRDefault="00991A8E" w:rsidP="00991A8E">
            <w:pPr>
              <w:spacing w:before="240" w:after="360" w:line="240" w:lineRule="auto"/>
              <w:jc w:val="left"/>
              <w:rPr>
                <w:sz w:val="16"/>
                <w:szCs w:val="16"/>
              </w:rPr>
            </w:pPr>
            <w:r w:rsidRPr="00991A8E">
              <w:rPr>
                <w:sz w:val="16"/>
                <w:szCs w:val="16"/>
              </w:rPr>
              <w:t>Relevante si se clasifica tipo de siniestro</w:t>
            </w:r>
          </w:p>
        </w:tc>
      </w:tr>
      <w:tr w:rsidR="00991A8E" w:rsidRPr="00991A8E" w14:paraId="0569C383" w14:textId="77777777" w:rsidTr="00991A8E">
        <w:trPr>
          <w:tblCellSpacing w:w="15" w:type="dxa"/>
        </w:trPr>
        <w:tc>
          <w:tcPr>
            <w:tcW w:w="0" w:type="auto"/>
            <w:tcBorders>
              <w:left w:val="single" w:sz="6" w:space="0" w:color="E6E6E6"/>
              <w:bottom w:val="single" w:sz="6" w:space="0" w:color="E6E6E6"/>
              <w:right w:val="single" w:sz="6" w:space="0" w:color="E6E6E6"/>
            </w:tcBorders>
            <w:tcMar>
              <w:top w:w="120" w:type="dxa"/>
              <w:left w:w="180" w:type="dxa"/>
              <w:bottom w:w="90" w:type="dxa"/>
              <w:right w:w="120" w:type="dxa"/>
            </w:tcMar>
            <w:hideMark/>
          </w:tcPr>
          <w:p w14:paraId="25F0E100" w14:textId="77777777" w:rsidR="00991A8E" w:rsidRPr="00991A8E" w:rsidRDefault="00991A8E" w:rsidP="00991A8E">
            <w:pPr>
              <w:spacing w:before="240" w:after="360" w:line="240" w:lineRule="auto"/>
              <w:jc w:val="left"/>
              <w:rPr>
                <w:sz w:val="16"/>
                <w:szCs w:val="16"/>
              </w:rPr>
            </w:pPr>
            <w:r w:rsidRPr="00991A8E">
              <w:rPr>
                <w:sz w:val="16"/>
                <w:szCs w:val="16"/>
              </w:rPr>
              <w:t>Recursos disponibles</w:t>
            </w:r>
          </w:p>
        </w:tc>
        <w:tc>
          <w:tcPr>
            <w:tcW w:w="0" w:type="auto"/>
            <w:tcBorders>
              <w:bottom w:val="single" w:sz="6" w:space="0" w:color="E6E6E6"/>
              <w:right w:val="single" w:sz="6" w:space="0" w:color="E6E6E6"/>
            </w:tcBorders>
            <w:tcMar>
              <w:top w:w="120" w:type="dxa"/>
              <w:left w:w="180" w:type="dxa"/>
              <w:bottom w:w="90" w:type="dxa"/>
              <w:right w:w="120" w:type="dxa"/>
            </w:tcMar>
            <w:hideMark/>
          </w:tcPr>
          <w:p w14:paraId="24F48F6C" w14:textId="77777777" w:rsidR="00991A8E" w:rsidRPr="00991A8E" w:rsidRDefault="00991A8E" w:rsidP="00991A8E">
            <w:pPr>
              <w:spacing w:before="240" w:after="360" w:line="240" w:lineRule="auto"/>
              <w:jc w:val="left"/>
              <w:rPr>
                <w:sz w:val="16"/>
                <w:szCs w:val="16"/>
              </w:rPr>
            </w:pPr>
            <w:r w:rsidRPr="00991A8E">
              <w:rPr>
                <w:rFonts w:ascii="Segoe UI Emoji" w:hAnsi="Segoe UI Emoji" w:cs="Segoe UI Emoji"/>
                <w:sz w:val="16"/>
                <w:szCs w:val="16"/>
              </w:rPr>
              <w:t>❌</w:t>
            </w:r>
            <w:r w:rsidRPr="00991A8E">
              <w:rPr>
                <w:sz w:val="16"/>
                <w:szCs w:val="16"/>
              </w:rPr>
              <w:t xml:space="preserve"> No disponible</w:t>
            </w:r>
          </w:p>
        </w:tc>
        <w:tc>
          <w:tcPr>
            <w:tcW w:w="0" w:type="auto"/>
            <w:tcBorders>
              <w:bottom w:val="single" w:sz="6" w:space="0" w:color="E6E6E6"/>
              <w:right w:val="single" w:sz="6" w:space="0" w:color="E6E6E6"/>
            </w:tcBorders>
            <w:tcMar>
              <w:top w:w="120" w:type="dxa"/>
              <w:left w:w="180" w:type="dxa"/>
              <w:bottom w:w="90" w:type="dxa"/>
              <w:right w:w="120" w:type="dxa"/>
            </w:tcMar>
            <w:hideMark/>
          </w:tcPr>
          <w:p w14:paraId="552EF494" w14:textId="77777777" w:rsidR="00991A8E" w:rsidRPr="00991A8E" w:rsidRDefault="00991A8E" w:rsidP="00991A8E">
            <w:pPr>
              <w:spacing w:before="240" w:after="360" w:line="240" w:lineRule="auto"/>
              <w:jc w:val="left"/>
              <w:rPr>
                <w:sz w:val="16"/>
                <w:szCs w:val="16"/>
              </w:rPr>
            </w:pPr>
            <w:r w:rsidRPr="00991A8E">
              <w:rPr>
                <w:sz w:val="16"/>
                <w:szCs w:val="16"/>
              </w:rPr>
              <w:t>No se incluye número de gestores activos</w:t>
            </w:r>
          </w:p>
        </w:tc>
      </w:tr>
    </w:tbl>
    <w:p w14:paraId="19146EDB" w14:textId="77777777" w:rsidR="00991A8E" w:rsidRDefault="00991A8E" w:rsidP="00FA40D3">
      <w:pPr>
        <w:spacing w:line="276" w:lineRule="auto"/>
        <w:rPr>
          <w:color w:val="1F1F1F"/>
          <w:highlight w:val="white"/>
        </w:rPr>
      </w:pPr>
    </w:p>
    <w:p w14:paraId="7B386A51" w14:textId="77777777" w:rsidR="00622347" w:rsidRDefault="00622347" w:rsidP="00FA40D3">
      <w:pPr>
        <w:spacing w:line="276" w:lineRule="auto"/>
        <w:rPr>
          <w:b/>
          <w:bCs/>
          <w:sz w:val="22"/>
          <w:szCs w:val="22"/>
        </w:rPr>
      </w:pPr>
    </w:p>
    <w:p w14:paraId="13812F5E" w14:textId="59A5E622" w:rsidR="007C083E" w:rsidRDefault="007C083E" w:rsidP="00FA40D3">
      <w:pPr>
        <w:pBdr>
          <w:top w:val="nil"/>
          <w:left w:val="nil"/>
          <w:bottom w:val="nil"/>
          <w:right w:val="nil"/>
          <w:between w:val="nil"/>
        </w:pBdr>
        <w:spacing w:line="276" w:lineRule="auto"/>
        <w:rPr>
          <w:color w:val="000000"/>
        </w:rPr>
      </w:pPr>
      <w:r>
        <w:rPr>
          <w:color w:val="000000"/>
        </w:rPr>
        <w:t>Para la identificación de datos faltantes, sesgos y ruido u</w:t>
      </w:r>
      <w:r w:rsidRPr="00E509EC">
        <w:rPr>
          <w:color w:val="000000"/>
        </w:rPr>
        <w:t xml:space="preserve">samos el método del rango Inter cuartil (IQR) con el 25% en el primer cuartil y el 75% en el tercer cuartil para identificar los valores atípicos </w:t>
      </w:r>
    </w:p>
    <w:p w14:paraId="1240A920" w14:textId="5E02F067" w:rsidR="007C083E" w:rsidRPr="00E509EC" w:rsidRDefault="007C083E" w:rsidP="00FA40D3">
      <w:pPr>
        <w:pBdr>
          <w:top w:val="nil"/>
          <w:left w:val="nil"/>
          <w:bottom w:val="nil"/>
          <w:right w:val="nil"/>
          <w:between w:val="nil"/>
        </w:pBdr>
        <w:spacing w:before="100" w:beforeAutospacing="1" w:after="100" w:afterAutospacing="1" w:line="276" w:lineRule="auto"/>
        <w:jc w:val="left"/>
      </w:pPr>
      <w:r w:rsidRPr="00AA046F">
        <w:rPr>
          <w:color w:val="000000"/>
        </w:rPr>
        <w:t xml:space="preserve">En el análisis de los datos se encontró un aproximado de un 15% de valores atípicos en la variable </w:t>
      </w:r>
      <w:proofErr w:type="spellStart"/>
      <w:proofErr w:type="gramStart"/>
      <w:r w:rsidRPr="00AA046F">
        <w:rPr>
          <w:b/>
          <w:color w:val="000000"/>
        </w:rPr>
        <w:t>TiempoAtencion</w:t>
      </w:r>
      <w:proofErr w:type="spellEnd"/>
      <w:r>
        <w:rPr>
          <w:b/>
          <w:color w:val="000000"/>
        </w:rPr>
        <w:t xml:space="preserve"> .</w:t>
      </w:r>
      <w:proofErr w:type="gramEnd"/>
      <w:r>
        <w:rPr>
          <w:b/>
          <w:color w:val="000000"/>
        </w:rPr>
        <w:t xml:space="preserve"> </w:t>
      </w:r>
      <w:r>
        <w:rPr>
          <w:b/>
          <w:color w:val="000000"/>
        </w:rPr>
        <w:br/>
      </w:r>
      <w:r>
        <w:rPr>
          <w:b/>
          <w:color w:val="000000"/>
        </w:rPr>
        <w:br/>
      </w:r>
      <w:r w:rsidRPr="00E509EC">
        <w:rPr>
          <w:color w:val="000000"/>
        </w:rPr>
        <w:t xml:space="preserve">En la variable </w:t>
      </w:r>
      <w:proofErr w:type="spellStart"/>
      <w:r w:rsidRPr="00E509EC">
        <w:rPr>
          <w:b/>
          <w:color w:val="000000"/>
        </w:rPr>
        <w:t>TiempoAtencion</w:t>
      </w:r>
      <w:proofErr w:type="spellEnd"/>
      <w:r w:rsidRPr="00E509EC">
        <w:rPr>
          <w:color w:val="000000"/>
        </w:rPr>
        <w:t xml:space="preserve"> se encontraron varios valores faltantes los cuales fueron imputados mediante un valor aleatorio entre el valor mínimo y máximo de la columna </w:t>
      </w:r>
      <w:proofErr w:type="spellStart"/>
      <w:r w:rsidRPr="00E509EC">
        <w:rPr>
          <w:b/>
          <w:color w:val="000000"/>
        </w:rPr>
        <w:t>TiempoAtencion</w:t>
      </w:r>
      <w:proofErr w:type="spellEnd"/>
      <w:r w:rsidRPr="00E509EC">
        <w:rPr>
          <w:color w:val="000000"/>
        </w:rPr>
        <w:t>, con el fin de mantener una base de datos completa y reducir el sesgo.</w:t>
      </w:r>
    </w:p>
    <w:p w14:paraId="55A4F94E" w14:textId="77777777" w:rsidR="007C083E" w:rsidRPr="00E509EC" w:rsidRDefault="007C083E" w:rsidP="00FA40D3">
      <w:pPr>
        <w:pBdr>
          <w:top w:val="nil"/>
          <w:left w:val="nil"/>
          <w:bottom w:val="nil"/>
          <w:right w:val="nil"/>
          <w:between w:val="nil"/>
        </w:pBdr>
        <w:spacing w:before="100" w:beforeAutospacing="1" w:after="100" w:afterAutospacing="1" w:line="276" w:lineRule="auto"/>
        <w:jc w:val="left"/>
      </w:pPr>
      <w:r w:rsidRPr="00E509EC">
        <w:rPr>
          <w:color w:val="000000"/>
        </w:rPr>
        <w:t xml:space="preserve">La variable </w:t>
      </w:r>
      <w:proofErr w:type="spellStart"/>
      <w:r w:rsidRPr="00E509EC">
        <w:rPr>
          <w:b/>
          <w:color w:val="000000"/>
        </w:rPr>
        <w:t>fechallegada</w:t>
      </w:r>
      <w:proofErr w:type="spellEnd"/>
      <w:r w:rsidRPr="00E509EC">
        <w:rPr>
          <w:color w:val="000000"/>
        </w:rPr>
        <w:t xml:space="preserve"> fue calculada con el valor de la variable de </w:t>
      </w:r>
      <w:r w:rsidRPr="00E509EC">
        <w:rPr>
          <w:b/>
          <w:color w:val="000000"/>
        </w:rPr>
        <w:t>fecha</w:t>
      </w:r>
      <w:r w:rsidRPr="00E509EC">
        <w:rPr>
          <w:color w:val="000000"/>
        </w:rPr>
        <w:t xml:space="preserve"> más la suma en minutos del valor calculado previamente en la variable </w:t>
      </w:r>
      <w:proofErr w:type="spellStart"/>
      <w:r w:rsidRPr="00E509EC">
        <w:rPr>
          <w:b/>
          <w:color w:val="000000"/>
        </w:rPr>
        <w:t>TiempoAtencion</w:t>
      </w:r>
      <w:proofErr w:type="spellEnd"/>
      <w:r w:rsidRPr="00E509EC">
        <w:rPr>
          <w:b/>
          <w:color w:val="000000"/>
        </w:rPr>
        <w:t>.</w:t>
      </w:r>
    </w:p>
    <w:p w14:paraId="34FD0685" w14:textId="77777777" w:rsidR="007C083E" w:rsidRPr="00E509EC" w:rsidRDefault="007C083E" w:rsidP="00FA40D3">
      <w:pPr>
        <w:pBdr>
          <w:top w:val="nil"/>
          <w:left w:val="nil"/>
          <w:bottom w:val="nil"/>
          <w:right w:val="nil"/>
          <w:between w:val="nil"/>
        </w:pBdr>
        <w:spacing w:before="100" w:beforeAutospacing="1" w:after="100" w:afterAutospacing="1" w:line="276" w:lineRule="auto"/>
        <w:jc w:val="left"/>
      </w:pPr>
      <w:r w:rsidRPr="00E509EC">
        <w:rPr>
          <w:color w:val="000000"/>
        </w:rPr>
        <w:t xml:space="preserve">Las variables de </w:t>
      </w:r>
      <w:proofErr w:type="spellStart"/>
      <w:r w:rsidRPr="00E509EC">
        <w:rPr>
          <w:b/>
          <w:color w:val="000000"/>
        </w:rPr>
        <w:t>annoatencion</w:t>
      </w:r>
      <w:proofErr w:type="spellEnd"/>
      <w:r w:rsidRPr="00E509EC">
        <w:rPr>
          <w:b/>
          <w:color w:val="000000"/>
        </w:rPr>
        <w:t xml:space="preserve">, </w:t>
      </w:r>
      <w:proofErr w:type="spellStart"/>
      <w:r w:rsidRPr="00E509EC">
        <w:rPr>
          <w:b/>
          <w:color w:val="000000"/>
        </w:rPr>
        <w:t>mesantencion</w:t>
      </w:r>
      <w:proofErr w:type="spellEnd"/>
      <w:r w:rsidRPr="00E509EC">
        <w:rPr>
          <w:b/>
          <w:color w:val="000000"/>
        </w:rPr>
        <w:t xml:space="preserve">, </w:t>
      </w:r>
      <w:proofErr w:type="spellStart"/>
      <w:r w:rsidRPr="00E509EC">
        <w:rPr>
          <w:b/>
          <w:color w:val="000000"/>
        </w:rPr>
        <w:t>diaatencion</w:t>
      </w:r>
      <w:proofErr w:type="spellEnd"/>
      <w:r w:rsidRPr="00E509EC">
        <w:rPr>
          <w:b/>
          <w:color w:val="000000"/>
        </w:rPr>
        <w:t xml:space="preserve">, </w:t>
      </w:r>
      <w:proofErr w:type="spellStart"/>
      <w:r w:rsidRPr="00E509EC">
        <w:rPr>
          <w:b/>
          <w:color w:val="000000"/>
        </w:rPr>
        <w:t>horaantencion</w:t>
      </w:r>
      <w:proofErr w:type="spellEnd"/>
      <w:r w:rsidRPr="00E509EC">
        <w:rPr>
          <w:b/>
          <w:color w:val="000000"/>
        </w:rPr>
        <w:t xml:space="preserve">, </w:t>
      </w:r>
      <w:proofErr w:type="spellStart"/>
      <w:r w:rsidRPr="00E509EC">
        <w:rPr>
          <w:b/>
          <w:color w:val="000000"/>
        </w:rPr>
        <w:t>diasemana</w:t>
      </w:r>
      <w:proofErr w:type="spellEnd"/>
      <w:r w:rsidRPr="00E509EC">
        <w:rPr>
          <w:color w:val="000000"/>
        </w:rPr>
        <w:t xml:space="preserve"> fueron </w:t>
      </w:r>
      <w:r w:rsidRPr="00E509EC">
        <w:rPr>
          <w:color w:val="000000"/>
        </w:rPr>
        <w:lastRenderedPageBreak/>
        <w:t xml:space="preserve">generados desde la variable </w:t>
      </w:r>
      <w:proofErr w:type="spellStart"/>
      <w:r w:rsidRPr="00E509EC">
        <w:rPr>
          <w:b/>
          <w:color w:val="000000"/>
        </w:rPr>
        <w:t>fechallegada</w:t>
      </w:r>
      <w:proofErr w:type="spellEnd"/>
      <w:r w:rsidRPr="00E509EC">
        <w:rPr>
          <w:color w:val="000000"/>
        </w:rPr>
        <w:t xml:space="preserve"> calculada previamente.</w:t>
      </w:r>
    </w:p>
    <w:p w14:paraId="3BF64A6E" w14:textId="77777777" w:rsidR="003E5E58" w:rsidRPr="00D70EEC" w:rsidRDefault="003E5E58" w:rsidP="00FA40D3">
      <w:pPr>
        <w:pStyle w:val="Prrafodelista"/>
        <w:numPr>
          <w:ilvl w:val="0"/>
          <w:numId w:val="22"/>
        </w:numPr>
        <w:spacing w:line="276" w:lineRule="auto"/>
        <w:ind w:left="567"/>
        <w:rPr>
          <w:b/>
          <w:bCs/>
          <w:sz w:val="22"/>
          <w:szCs w:val="22"/>
        </w:rPr>
      </w:pPr>
      <w:r w:rsidRPr="00D70EEC">
        <w:rPr>
          <w:b/>
          <w:bCs/>
          <w:sz w:val="22"/>
          <w:szCs w:val="22"/>
        </w:rPr>
        <w:t>Preprocesamiento y limpieza de datos</w:t>
      </w:r>
    </w:p>
    <w:p w14:paraId="17F9E9AD" w14:textId="77777777" w:rsidR="007C083E" w:rsidRPr="00E509EC" w:rsidRDefault="007C083E" w:rsidP="00FA40D3">
      <w:pPr>
        <w:spacing w:before="280" w:after="280" w:line="276" w:lineRule="auto"/>
      </w:pPr>
      <w:r w:rsidRPr="00E509EC">
        <w:t xml:space="preserve">En nuestro </w:t>
      </w:r>
      <w:proofErr w:type="spellStart"/>
      <w:r w:rsidRPr="00E509EC">
        <w:t>dataset</w:t>
      </w:r>
      <w:proofErr w:type="spellEnd"/>
      <w:r w:rsidRPr="00E509EC">
        <w:t xml:space="preserve"> contamos con diferentes tipos de </w:t>
      </w:r>
      <w:r w:rsidRPr="007C083E">
        <w:rPr>
          <w:color w:val="000000"/>
          <w:shd w:val="clear" w:color="auto" w:fill="FFE5E5"/>
        </w:rPr>
        <w:t>datos</w:t>
      </w:r>
      <w:r w:rsidRPr="007C083E">
        <w:rPr>
          <w:color w:val="000000"/>
          <w:highlight w:val="white"/>
        </w:rPr>
        <w:t xml:space="preserve">, float64(5), int64(5), </w:t>
      </w:r>
      <w:proofErr w:type="spellStart"/>
      <w:proofErr w:type="gramStart"/>
      <w:r w:rsidRPr="007C083E">
        <w:rPr>
          <w:color w:val="000000"/>
          <w:highlight w:val="white"/>
        </w:rPr>
        <w:t>object</w:t>
      </w:r>
      <w:proofErr w:type="spellEnd"/>
      <w:r w:rsidRPr="007C083E">
        <w:rPr>
          <w:color w:val="000000"/>
          <w:highlight w:val="white"/>
        </w:rPr>
        <w:t>(</w:t>
      </w:r>
      <w:proofErr w:type="gramEnd"/>
      <w:r w:rsidRPr="007C083E">
        <w:rPr>
          <w:color w:val="000000"/>
          <w:highlight w:val="white"/>
        </w:rPr>
        <w:t>18)</w:t>
      </w:r>
      <w:r w:rsidRPr="00E509EC">
        <w:t xml:space="preserve">, observamos que predominan datos tipo </w:t>
      </w:r>
      <w:proofErr w:type="spellStart"/>
      <w:r w:rsidRPr="00E509EC">
        <w:t>Object</w:t>
      </w:r>
      <w:proofErr w:type="spellEnd"/>
      <w:r w:rsidRPr="00E509EC">
        <w:t xml:space="preserve"> , los cuales requieren tratamiento  por ejemplo, campos de tipo fecha como </w:t>
      </w:r>
      <w:r w:rsidRPr="007C083E">
        <w:rPr>
          <w:b/>
        </w:rPr>
        <w:t>fecha</w:t>
      </w:r>
      <w:r w:rsidRPr="00E509EC">
        <w:t xml:space="preserve"> y </w:t>
      </w:r>
      <w:proofErr w:type="spellStart"/>
      <w:r w:rsidRPr="007C083E">
        <w:rPr>
          <w:b/>
        </w:rPr>
        <w:t>fechallegada</w:t>
      </w:r>
      <w:proofErr w:type="spellEnd"/>
      <w:r w:rsidRPr="00E509EC">
        <w:t xml:space="preserve">  requieren conversión a tipo de dato </w:t>
      </w:r>
      <w:proofErr w:type="spellStart"/>
      <w:r w:rsidRPr="00E509EC">
        <w:t>DateTime</w:t>
      </w:r>
      <w:proofErr w:type="spellEnd"/>
      <w:r w:rsidRPr="00E509EC">
        <w:t>.</w:t>
      </w:r>
    </w:p>
    <w:p w14:paraId="12374181" w14:textId="5A49B047" w:rsidR="009F77A1" w:rsidRDefault="007C083E" w:rsidP="00FA40D3">
      <w:pPr>
        <w:spacing w:line="276" w:lineRule="auto"/>
      </w:pPr>
      <w:r w:rsidRPr="00E509EC">
        <w:t xml:space="preserve">Haciendo un análisis de los valores nulos, encontramos que las variables </w:t>
      </w:r>
      <w:proofErr w:type="spellStart"/>
      <w:r w:rsidRPr="007C083E">
        <w:rPr>
          <w:b/>
        </w:rPr>
        <w:t>ResultadoFallo</w:t>
      </w:r>
      <w:proofErr w:type="spellEnd"/>
      <w:r w:rsidRPr="00E509EC">
        <w:t xml:space="preserve">, </w:t>
      </w:r>
      <w:proofErr w:type="spellStart"/>
      <w:r w:rsidRPr="007C083E">
        <w:rPr>
          <w:b/>
        </w:rPr>
        <w:t>LiberaVehiculo</w:t>
      </w:r>
      <w:proofErr w:type="spellEnd"/>
      <w:r w:rsidRPr="00E509EC">
        <w:t xml:space="preserve"> </w:t>
      </w:r>
      <w:proofErr w:type="gramStart"/>
      <w:r w:rsidRPr="00E509EC">
        <w:t xml:space="preserve">y  </w:t>
      </w:r>
      <w:proofErr w:type="spellStart"/>
      <w:r w:rsidR="00FA40D3" w:rsidRPr="007C083E">
        <w:rPr>
          <w:b/>
        </w:rPr>
        <w:t>clienteimportante</w:t>
      </w:r>
      <w:proofErr w:type="spellEnd"/>
      <w:proofErr w:type="gramEnd"/>
      <w:r w:rsidRPr="00E509EC">
        <w:t xml:space="preserve"> tienen gran cantidad de valores de </w:t>
      </w:r>
      <w:proofErr w:type="spellStart"/>
      <w:r w:rsidRPr="00E509EC">
        <w:t>Null</w:t>
      </w:r>
      <w:proofErr w:type="spellEnd"/>
      <w:r w:rsidRPr="00E509EC">
        <w:t xml:space="preserve"> por lo tanto es poco útil mantenerlas en el análisis o modelo. la variable </w:t>
      </w:r>
      <w:r w:rsidRPr="007C083E">
        <w:rPr>
          <w:b/>
        </w:rPr>
        <w:t xml:space="preserve">Acuerdo </w:t>
      </w:r>
      <w:r w:rsidRPr="00E509EC">
        <w:t xml:space="preserve">también se presenta gran cantidad de nulos, durante el análisis evaluaremos si procedemos a eliminarla del conjunto de datos ya que no aportaría mucho valor; las variables </w:t>
      </w:r>
      <w:proofErr w:type="spellStart"/>
      <w:r w:rsidRPr="007C083E">
        <w:rPr>
          <w:b/>
        </w:rPr>
        <w:t>diaatencion</w:t>
      </w:r>
      <w:proofErr w:type="spellEnd"/>
      <w:r w:rsidRPr="007C083E">
        <w:rPr>
          <w:b/>
        </w:rPr>
        <w:t xml:space="preserve">, </w:t>
      </w:r>
      <w:proofErr w:type="spellStart"/>
      <w:r w:rsidRPr="007C083E">
        <w:rPr>
          <w:b/>
        </w:rPr>
        <w:t>mesatencion</w:t>
      </w:r>
      <w:proofErr w:type="spellEnd"/>
      <w:r w:rsidRPr="007C083E">
        <w:rPr>
          <w:b/>
        </w:rPr>
        <w:t xml:space="preserve">, </w:t>
      </w:r>
      <w:proofErr w:type="spellStart"/>
      <w:r w:rsidRPr="007C083E">
        <w:rPr>
          <w:b/>
        </w:rPr>
        <w:t>annoatencion</w:t>
      </w:r>
      <w:proofErr w:type="spellEnd"/>
      <w:r w:rsidRPr="007C083E">
        <w:rPr>
          <w:b/>
        </w:rPr>
        <w:t xml:space="preserve">, </w:t>
      </w:r>
      <w:proofErr w:type="spellStart"/>
      <w:r w:rsidRPr="007C083E">
        <w:rPr>
          <w:b/>
        </w:rPr>
        <w:t>fechallegada</w:t>
      </w:r>
      <w:proofErr w:type="spellEnd"/>
      <w:r w:rsidRPr="007C083E">
        <w:rPr>
          <w:b/>
        </w:rPr>
        <w:t xml:space="preserve">, </w:t>
      </w:r>
      <w:proofErr w:type="spellStart"/>
      <w:r w:rsidRPr="007C083E">
        <w:rPr>
          <w:b/>
        </w:rPr>
        <w:t>Horaatencion</w:t>
      </w:r>
      <w:proofErr w:type="spellEnd"/>
      <w:r w:rsidRPr="007C083E">
        <w:rPr>
          <w:b/>
        </w:rPr>
        <w:t xml:space="preserve">, </w:t>
      </w:r>
      <w:proofErr w:type="spellStart"/>
      <w:r w:rsidRPr="007C083E">
        <w:rPr>
          <w:b/>
        </w:rPr>
        <w:t>TiempoAtencion</w:t>
      </w:r>
      <w:proofErr w:type="spellEnd"/>
      <w:r w:rsidRPr="007C083E">
        <w:rPr>
          <w:b/>
        </w:rPr>
        <w:t xml:space="preserve"> </w:t>
      </w:r>
      <w:r w:rsidRPr="00E509EC">
        <w:t>presentan una cantidad moderada de valores nulos, lo que nos sugiere posiblemente una imputación con valores representativos como la moda o la mediana</w:t>
      </w:r>
      <w:r w:rsidR="00FA40D3">
        <w:t>.</w:t>
      </w:r>
    </w:p>
    <w:p w14:paraId="4F501B0F" w14:textId="77777777" w:rsidR="00FA40D3" w:rsidRDefault="00FA40D3" w:rsidP="00FA40D3">
      <w:pPr>
        <w:spacing w:line="276" w:lineRule="auto"/>
      </w:pPr>
    </w:p>
    <w:p w14:paraId="0C96140A" w14:textId="5680FB06" w:rsidR="00FA40D3" w:rsidRDefault="00FA40D3" w:rsidP="00FA40D3">
      <w:pPr>
        <w:spacing w:line="276" w:lineRule="auto"/>
      </w:pPr>
      <w:r>
        <w:t xml:space="preserve">Se aplicaron los siguientes pasos en el </w:t>
      </w:r>
      <w:r w:rsidR="00D456AD">
        <w:t>preprocesamiento</w:t>
      </w:r>
      <w:r>
        <w:t xml:space="preserve"> de los datos.</w:t>
      </w:r>
    </w:p>
    <w:p w14:paraId="10649A73" w14:textId="77777777" w:rsidR="00FA40D3" w:rsidRPr="00FA40D3" w:rsidRDefault="00FA40D3" w:rsidP="00FA40D3">
      <w:pPr>
        <w:numPr>
          <w:ilvl w:val="0"/>
          <w:numId w:val="28"/>
        </w:numPr>
        <w:spacing w:before="100" w:beforeAutospacing="1" w:after="100" w:afterAutospacing="1" w:line="240" w:lineRule="auto"/>
        <w:jc w:val="left"/>
      </w:pPr>
      <w:r w:rsidRPr="00FA40D3">
        <w:t>Eliminación de valores nulos en la variable objetivo </w:t>
      </w:r>
      <w:proofErr w:type="spellStart"/>
      <w:r w:rsidRPr="00FA40D3">
        <w:t>TiempoAtencion</w:t>
      </w:r>
      <w:proofErr w:type="spellEnd"/>
      <w:r w:rsidRPr="00FA40D3">
        <w:t>.</w:t>
      </w:r>
    </w:p>
    <w:p w14:paraId="7E85DAE1" w14:textId="77777777" w:rsidR="00FA40D3" w:rsidRPr="00FA40D3" w:rsidRDefault="00FA40D3" w:rsidP="00FA40D3">
      <w:pPr>
        <w:numPr>
          <w:ilvl w:val="0"/>
          <w:numId w:val="28"/>
        </w:numPr>
        <w:spacing w:before="100" w:beforeAutospacing="1" w:after="100" w:afterAutospacing="1" w:line="240" w:lineRule="auto"/>
        <w:jc w:val="left"/>
      </w:pPr>
      <w:r w:rsidRPr="00FA40D3">
        <w:t>Conversión de variables categóricas al tipo </w:t>
      </w:r>
      <w:proofErr w:type="spellStart"/>
      <w:r w:rsidRPr="00FA40D3">
        <w:t>category</w:t>
      </w:r>
      <w:proofErr w:type="spellEnd"/>
      <w:r w:rsidRPr="00FA40D3">
        <w:t>.</w:t>
      </w:r>
    </w:p>
    <w:p w14:paraId="702AF746" w14:textId="77777777" w:rsidR="00FA40D3" w:rsidRPr="00FA40D3" w:rsidRDefault="00FA40D3" w:rsidP="00FA40D3">
      <w:pPr>
        <w:numPr>
          <w:ilvl w:val="0"/>
          <w:numId w:val="28"/>
        </w:numPr>
        <w:spacing w:before="100" w:beforeAutospacing="1" w:after="100" w:afterAutospacing="1" w:line="240" w:lineRule="auto"/>
        <w:jc w:val="left"/>
      </w:pPr>
      <w:r w:rsidRPr="00FA40D3">
        <w:t xml:space="preserve">Codificación </w:t>
      </w:r>
      <w:proofErr w:type="spellStart"/>
      <w:r w:rsidRPr="00FA40D3">
        <w:t>One</w:t>
      </w:r>
      <w:proofErr w:type="spellEnd"/>
      <w:r w:rsidRPr="00FA40D3">
        <w:t xml:space="preserve">-Hot </w:t>
      </w:r>
      <w:proofErr w:type="spellStart"/>
      <w:r w:rsidRPr="00FA40D3">
        <w:t>Encoding</w:t>
      </w:r>
      <w:proofErr w:type="spellEnd"/>
      <w:r w:rsidRPr="00FA40D3">
        <w:t> para variables categóricas.</w:t>
      </w:r>
    </w:p>
    <w:p w14:paraId="3B5D3D47" w14:textId="77777777" w:rsidR="00FA40D3" w:rsidRPr="00FA40D3" w:rsidRDefault="00FA40D3" w:rsidP="00FA40D3">
      <w:pPr>
        <w:numPr>
          <w:ilvl w:val="0"/>
          <w:numId w:val="28"/>
        </w:numPr>
        <w:spacing w:before="100" w:beforeAutospacing="1" w:after="100" w:afterAutospacing="1" w:line="240" w:lineRule="auto"/>
        <w:jc w:val="left"/>
      </w:pPr>
      <w:r w:rsidRPr="00FA40D3">
        <w:t>Normalización de variables numéricas mediante escalado Min-Max.</w:t>
      </w:r>
    </w:p>
    <w:p w14:paraId="3272B86B" w14:textId="77777777" w:rsidR="007C083E" w:rsidRPr="007C083E" w:rsidRDefault="007C083E" w:rsidP="00FA40D3">
      <w:pPr>
        <w:spacing w:line="276" w:lineRule="auto"/>
        <w:rPr>
          <w:sz w:val="22"/>
          <w:szCs w:val="22"/>
        </w:rPr>
      </w:pPr>
    </w:p>
    <w:p w14:paraId="301DD69F" w14:textId="77777777" w:rsidR="003E5E58" w:rsidRDefault="003E5E58" w:rsidP="00FA40D3">
      <w:pPr>
        <w:pStyle w:val="Prrafodelista"/>
        <w:numPr>
          <w:ilvl w:val="0"/>
          <w:numId w:val="22"/>
        </w:numPr>
        <w:spacing w:line="276" w:lineRule="auto"/>
        <w:ind w:left="567"/>
        <w:rPr>
          <w:b/>
          <w:bCs/>
          <w:sz w:val="22"/>
          <w:szCs w:val="22"/>
        </w:rPr>
      </w:pPr>
      <w:r w:rsidRPr="00D70EEC">
        <w:rPr>
          <w:b/>
          <w:bCs/>
          <w:sz w:val="22"/>
          <w:szCs w:val="22"/>
        </w:rPr>
        <w:t>Métodos de análisis y modelado</w:t>
      </w:r>
    </w:p>
    <w:p w14:paraId="0226F08D" w14:textId="77777777" w:rsidR="00C97785" w:rsidRDefault="00C97785" w:rsidP="00C97785">
      <w:pPr>
        <w:spacing w:line="276" w:lineRule="auto"/>
        <w:rPr>
          <w:b/>
          <w:bCs/>
          <w:sz w:val="22"/>
          <w:szCs w:val="22"/>
        </w:rPr>
      </w:pPr>
    </w:p>
    <w:p w14:paraId="71069914" w14:textId="77777777" w:rsidR="00B16F27" w:rsidRPr="00B16F27" w:rsidRDefault="00B16F27" w:rsidP="00B16F27">
      <w:pPr>
        <w:spacing w:line="276" w:lineRule="auto"/>
        <w:rPr>
          <w:color w:val="FF0000"/>
          <w:sz w:val="22"/>
          <w:szCs w:val="22"/>
        </w:rPr>
      </w:pPr>
      <w:r w:rsidRPr="00B16F27">
        <w:rPr>
          <w:color w:val="FF0000"/>
          <w:sz w:val="22"/>
          <w:szCs w:val="22"/>
        </w:rPr>
        <w:t>Algoritmos utilizados: Descripción de los modelos de aprendizaje automático, estadísticos o técnicas exploratorias.</w:t>
      </w:r>
    </w:p>
    <w:p w14:paraId="35158ABA" w14:textId="77777777" w:rsidR="0082581D" w:rsidRPr="0082581D" w:rsidRDefault="0082581D" w:rsidP="0082581D">
      <w:pPr>
        <w:pStyle w:val="Ttulo4"/>
        <w:spacing w:before="180" w:after="60" w:line="360" w:lineRule="atLeast"/>
        <w:rPr>
          <w:rFonts w:cs="Times New Roman"/>
          <w:color w:val="424242"/>
        </w:rPr>
      </w:pPr>
      <w:r w:rsidRPr="0082581D">
        <w:rPr>
          <w:rStyle w:val="Textoennegrita"/>
          <w:rFonts w:cs="Times New Roman"/>
          <w:b/>
          <w:bCs w:val="0"/>
          <w:color w:val="424242"/>
        </w:rPr>
        <w:t>1. Algoritmos utilizados</w:t>
      </w:r>
    </w:p>
    <w:p w14:paraId="1677D27F" w14:textId="77777777" w:rsidR="0082581D" w:rsidRPr="0082581D" w:rsidRDefault="0082581D" w:rsidP="0082581D">
      <w:pPr>
        <w:pStyle w:val="NormalWeb"/>
        <w:spacing w:before="120" w:beforeAutospacing="0" w:after="60" w:afterAutospacing="0"/>
        <w:rPr>
          <w:color w:val="424242"/>
        </w:rPr>
      </w:pPr>
      <w:r w:rsidRPr="0082581D">
        <w:rPr>
          <w:color w:val="424242"/>
        </w:rPr>
        <w:t>Se emplearon distintos enfoques de modelado para predecir el tiempo de espera, incluyendo modelos de aprendizaje automático supervisado y técnicas estadísticas. Los algoritmos seleccionados fueron:</w:t>
      </w:r>
    </w:p>
    <w:p w14:paraId="0DD30C36" w14:textId="77777777" w:rsidR="0082581D" w:rsidRPr="0082581D" w:rsidRDefault="0082581D" w:rsidP="0082581D">
      <w:pPr>
        <w:pStyle w:val="NormalWeb"/>
        <w:numPr>
          <w:ilvl w:val="0"/>
          <w:numId w:val="30"/>
        </w:numPr>
        <w:spacing w:before="0" w:beforeAutospacing="0" w:after="120" w:afterAutospacing="0"/>
        <w:rPr>
          <w:color w:val="424242"/>
        </w:rPr>
      </w:pPr>
      <w:r w:rsidRPr="0082581D">
        <w:rPr>
          <w:rStyle w:val="Textoennegrita"/>
          <w:color w:val="424242"/>
        </w:rPr>
        <w:t>Regresión Lineal Múltiple</w:t>
      </w:r>
      <w:r w:rsidRPr="0082581D">
        <w:rPr>
          <w:color w:val="424242"/>
        </w:rPr>
        <w:br/>
        <w:t>Utilizado como modelo base para establecer relaciones lineales entre variables como distancia, tráfico, hora del día y tiempo de espera.</w:t>
      </w:r>
    </w:p>
    <w:p w14:paraId="74881E53" w14:textId="77777777" w:rsidR="0082581D" w:rsidRPr="0082581D" w:rsidRDefault="0082581D" w:rsidP="0082581D">
      <w:pPr>
        <w:pStyle w:val="NormalWeb"/>
        <w:numPr>
          <w:ilvl w:val="0"/>
          <w:numId w:val="30"/>
        </w:numPr>
        <w:spacing w:before="0" w:beforeAutospacing="0" w:after="120" w:afterAutospacing="0"/>
        <w:rPr>
          <w:color w:val="424242"/>
        </w:rPr>
      </w:pPr>
      <w:proofErr w:type="spellStart"/>
      <w:r w:rsidRPr="0082581D">
        <w:rPr>
          <w:rStyle w:val="Textoennegrita"/>
          <w:color w:val="424242"/>
        </w:rPr>
        <w:t>Random</w:t>
      </w:r>
      <w:proofErr w:type="spellEnd"/>
      <w:r w:rsidRPr="0082581D">
        <w:rPr>
          <w:rStyle w:val="Textoennegrita"/>
          <w:color w:val="424242"/>
        </w:rPr>
        <w:t xml:space="preserve"> Forest </w:t>
      </w:r>
      <w:proofErr w:type="spellStart"/>
      <w:r w:rsidRPr="0082581D">
        <w:rPr>
          <w:rStyle w:val="Textoennegrita"/>
          <w:color w:val="424242"/>
        </w:rPr>
        <w:t>Regressor</w:t>
      </w:r>
      <w:proofErr w:type="spellEnd"/>
      <w:r w:rsidRPr="0082581D">
        <w:rPr>
          <w:color w:val="424242"/>
        </w:rPr>
        <w:br/>
        <w:t xml:space="preserve">Modelo de ensamble que permite capturar relaciones no lineales y manejar variables categóricas y numéricas. Su capacidad para manejar </w:t>
      </w:r>
      <w:proofErr w:type="spellStart"/>
      <w:r w:rsidRPr="0082581D">
        <w:rPr>
          <w:color w:val="424242"/>
        </w:rPr>
        <w:t>outliers</w:t>
      </w:r>
      <w:proofErr w:type="spellEnd"/>
      <w:r w:rsidRPr="0082581D">
        <w:rPr>
          <w:color w:val="424242"/>
        </w:rPr>
        <w:t xml:space="preserve"> y reducir el sobreajuste lo hace ideal para datos reales con ruido.</w:t>
      </w:r>
    </w:p>
    <w:p w14:paraId="25004486" w14:textId="77777777" w:rsidR="0082581D" w:rsidRPr="0082581D" w:rsidRDefault="0082581D" w:rsidP="0082581D">
      <w:pPr>
        <w:pStyle w:val="NormalWeb"/>
        <w:numPr>
          <w:ilvl w:val="0"/>
          <w:numId w:val="30"/>
        </w:numPr>
        <w:spacing w:before="0" w:beforeAutospacing="0" w:after="120" w:afterAutospacing="0"/>
        <w:rPr>
          <w:color w:val="424242"/>
        </w:rPr>
      </w:pPr>
      <w:proofErr w:type="spellStart"/>
      <w:r w:rsidRPr="0082581D">
        <w:rPr>
          <w:rStyle w:val="Textoennegrita"/>
          <w:color w:val="424242"/>
        </w:rPr>
        <w:t>XGBoost</w:t>
      </w:r>
      <w:proofErr w:type="spellEnd"/>
      <w:r w:rsidRPr="0082581D">
        <w:rPr>
          <w:rStyle w:val="Textoennegrita"/>
          <w:color w:val="424242"/>
        </w:rPr>
        <w:t xml:space="preserve"> (Extreme </w:t>
      </w:r>
      <w:proofErr w:type="spellStart"/>
      <w:r w:rsidRPr="0082581D">
        <w:rPr>
          <w:rStyle w:val="Textoennegrita"/>
          <w:color w:val="424242"/>
        </w:rPr>
        <w:t>Gradient</w:t>
      </w:r>
      <w:proofErr w:type="spellEnd"/>
      <w:r w:rsidRPr="0082581D">
        <w:rPr>
          <w:rStyle w:val="Textoennegrita"/>
          <w:color w:val="424242"/>
        </w:rPr>
        <w:t xml:space="preserve"> </w:t>
      </w:r>
      <w:proofErr w:type="spellStart"/>
      <w:r w:rsidRPr="0082581D">
        <w:rPr>
          <w:rStyle w:val="Textoennegrita"/>
          <w:color w:val="424242"/>
        </w:rPr>
        <w:t>Boosting</w:t>
      </w:r>
      <w:proofErr w:type="spellEnd"/>
      <w:r w:rsidRPr="0082581D">
        <w:rPr>
          <w:rStyle w:val="Textoennegrita"/>
          <w:color w:val="424242"/>
        </w:rPr>
        <w:t>)</w:t>
      </w:r>
      <w:r w:rsidRPr="0082581D">
        <w:rPr>
          <w:color w:val="424242"/>
        </w:rPr>
        <w:br/>
        <w:t xml:space="preserve">Algoritmo de </w:t>
      </w:r>
      <w:proofErr w:type="spellStart"/>
      <w:r w:rsidRPr="0082581D">
        <w:rPr>
          <w:color w:val="424242"/>
        </w:rPr>
        <w:t>boosting</w:t>
      </w:r>
      <w:proofErr w:type="spellEnd"/>
      <w:r w:rsidRPr="0082581D">
        <w:rPr>
          <w:color w:val="424242"/>
        </w:rPr>
        <w:t xml:space="preserve"> que optimiza el rendimiento mediante el ajuste de errores residuales. Se destaca por su eficiencia computacional y precisión en tareas de regresión.</w:t>
      </w:r>
    </w:p>
    <w:p w14:paraId="16519196" w14:textId="77777777" w:rsidR="0082581D" w:rsidRPr="0082581D" w:rsidRDefault="0082581D" w:rsidP="0082581D">
      <w:pPr>
        <w:pStyle w:val="NormalWeb"/>
        <w:numPr>
          <w:ilvl w:val="0"/>
          <w:numId w:val="30"/>
        </w:numPr>
        <w:spacing w:before="0" w:beforeAutospacing="0" w:after="120" w:afterAutospacing="0"/>
        <w:rPr>
          <w:color w:val="424242"/>
        </w:rPr>
      </w:pPr>
      <w:r w:rsidRPr="0082581D">
        <w:rPr>
          <w:rStyle w:val="Textoennegrita"/>
          <w:color w:val="424242"/>
        </w:rPr>
        <w:t>K-</w:t>
      </w:r>
      <w:proofErr w:type="spellStart"/>
      <w:r w:rsidRPr="0082581D">
        <w:rPr>
          <w:rStyle w:val="Textoennegrita"/>
          <w:color w:val="424242"/>
        </w:rPr>
        <w:t>Means</w:t>
      </w:r>
      <w:proofErr w:type="spellEnd"/>
      <w:r w:rsidRPr="0082581D">
        <w:rPr>
          <w:rStyle w:val="Textoennegrita"/>
          <w:color w:val="424242"/>
        </w:rPr>
        <w:t xml:space="preserve"> </w:t>
      </w:r>
      <w:proofErr w:type="spellStart"/>
      <w:r w:rsidRPr="0082581D">
        <w:rPr>
          <w:rStyle w:val="Textoennegrita"/>
          <w:color w:val="424242"/>
        </w:rPr>
        <w:t>Clustering</w:t>
      </w:r>
      <w:proofErr w:type="spellEnd"/>
      <w:r w:rsidRPr="0082581D">
        <w:rPr>
          <w:rStyle w:val="Textoennegrita"/>
          <w:color w:val="424242"/>
        </w:rPr>
        <w:t xml:space="preserve"> (para análisis exploratorio)</w:t>
      </w:r>
      <w:r w:rsidRPr="0082581D">
        <w:rPr>
          <w:color w:val="424242"/>
        </w:rPr>
        <w:br/>
        <w:t>Utilizado para segmentar los datos según patrones de tráfico, zonas geográficas o tipo de accidente, ayudando a entender la distribución de los tiempos de espera.</w:t>
      </w:r>
    </w:p>
    <w:p w14:paraId="524AF737" w14:textId="77777777" w:rsidR="0082581D" w:rsidRPr="0082581D" w:rsidRDefault="0082581D" w:rsidP="0082581D">
      <w:pPr>
        <w:pStyle w:val="NormalWeb"/>
        <w:numPr>
          <w:ilvl w:val="0"/>
          <w:numId w:val="30"/>
        </w:numPr>
        <w:spacing w:before="0" w:beforeAutospacing="0" w:after="120" w:afterAutospacing="0"/>
        <w:rPr>
          <w:color w:val="424242"/>
        </w:rPr>
      </w:pPr>
      <w:r w:rsidRPr="0082581D">
        <w:rPr>
          <w:rStyle w:val="Textoennegrita"/>
          <w:color w:val="424242"/>
        </w:rPr>
        <w:t>Redes Neuronales Artificiales (</w:t>
      </w:r>
      <w:proofErr w:type="spellStart"/>
      <w:r w:rsidRPr="0082581D">
        <w:rPr>
          <w:rStyle w:val="Textoennegrita"/>
          <w:color w:val="424242"/>
        </w:rPr>
        <w:t>MLPRegressor</w:t>
      </w:r>
      <w:proofErr w:type="spellEnd"/>
      <w:r w:rsidRPr="0082581D">
        <w:rPr>
          <w:rStyle w:val="Textoennegrita"/>
          <w:color w:val="424242"/>
        </w:rPr>
        <w:t>)</w:t>
      </w:r>
      <w:r w:rsidRPr="0082581D">
        <w:rPr>
          <w:color w:val="424242"/>
        </w:rPr>
        <w:br/>
        <w:t>Aplicadas en una fase experimental para evaluar su capacidad de modelar relaciones complejas entre múltiples variables.</w:t>
      </w:r>
    </w:p>
    <w:p w14:paraId="61FCFFB3" w14:textId="022B65FF" w:rsidR="003E5E58" w:rsidRDefault="003E5E58" w:rsidP="00FA40D3">
      <w:pPr>
        <w:pStyle w:val="Prrafodelista"/>
        <w:numPr>
          <w:ilvl w:val="1"/>
          <w:numId w:val="23"/>
        </w:numPr>
        <w:spacing w:line="276" w:lineRule="auto"/>
        <w:ind w:left="851"/>
        <w:rPr>
          <w:color w:val="FF0000"/>
          <w:sz w:val="22"/>
          <w:szCs w:val="22"/>
        </w:rPr>
      </w:pPr>
      <w:r w:rsidRPr="00745C47">
        <w:rPr>
          <w:color w:val="FF0000"/>
          <w:sz w:val="22"/>
          <w:szCs w:val="22"/>
        </w:rPr>
        <w:t>Parámetros clave y configuraciones (</w:t>
      </w:r>
      <w:proofErr w:type="spellStart"/>
      <w:r w:rsidRPr="00745C47">
        <w:rPr>
          <w:color w:val="FF0000"/>
          <w:sz w:val="22"/>
          <w:szCs w:val="22"/>
        </w:rPr>
        <w:t>hiperparámetros</w:t>
      </w:r>
      <w:proofErr w:type="spellEnd"/>
      <w:r w:rsidRPr="00745C47">
        <w:rPr>
          <w:color w:val="FF0000"/>
          <w:sz w:val="22"/>
          <w:szCs w:val="22"/>
        </w:rPr>
        <w:t xml:space="preserve"> ajustados).</w:t>
      </w:r>
      <w:r w:rsidR="00B16F27">
        <w:rPr>
          <w:color w:val="FF0000"/>
          <w:sz w:val="22"/>
          <w:szCs w:val="22"/>
        </w:rPr>
        <w:t xml:space="preserve"> </w:t>
      </w:r>
    </w:p>
    <w:p w14:paraId="59F9FAEC" w14:textId="77777777" w:rsidR="00B16F27" w:rsidRPr="00B16F27" w:rsidRDefault="00B16F27" w:rsidP="00B16F27">
      <w:pPr>
        <w:spacing w:before="120" w:after="60" w:line="240" w:lineRule="auto"/>
        <w:jc w:val="left"/>
        <w:rPr>
          <w:color w:val="424242"/>
        </w:rPr>
      </w:pPr>
      <w:r w:rsidRPr="00B16F27">
        <w:rPr>
          <w:color w:val="424242"/>
        </w:rPr>
        <w:t>Cada modelo fue ajustado mediante validación cruzada y búsqueda en malla (</w:t>
      </w:r>
      <w:proofErr w:type="spellStart"/>
      <w:r w:rsidRPr="00B16F27">
        <w:rPr>
          <w:color w:val="424242"/>
        </w:rPr>
        <w:t>GridSearchCV</w:t>
      </w:r>
      <w:proofErr w:type="spellEnd"/>
      <w:r w:rsidRPr="00B16F27">
        <w:rPr>
          <w:color w:val="424242"/>
        </w:rPr>
        <w:t xml:space="preserve">). A continuación, se detallan los principales </w:t>
      </w:r>
      <w:proofErr w:type="spellStart"/>
      <w:r w:rsidRPr="00B16F27">
        <w:rPr>
          <w:color w:val="424242"/>
        </w:rPr>
        <w:t>hiperparámetros</w:t>
      </w:r>
      <w:proofErr w:type="spellEnd"/>
      <w:r w:rsidRPr="00B16F27">
        <w:rPr>
          <w:color w:val="424242"/>
        </w:rPr>
        <w:t>:</w:t>
      </w:r>
    </w:p>
    <w:p w14:paraId="661C1842" w14:textId="77777777" w:rsidR="00B16F27" w:rsidRPr="00B16F27" w:rsidRDefault="00B16F27" w:rsidP="00B16F27">
      <w:pPr>
        <w:numPr>
          <w:ilvl w:val="0"/>
          <w:numId w:val="31"/>
        </w:numPr>
        <w:spacing w:after="120" w:line="240" w:lineRule="auto"/>
        <w:jc w:val="left"/>
        <w:rPr>
          <w:color w:val="424242"/>
        </w:rPr>
      </w:pPr>
      <w:proofErr w:type="spellStart"/>
      <w:r w:rsidRPr="00B16F27">
        <w:rPr>
          <w:b/>
          <w:bCs/>
          <w:color w:val="424242"/>
        </w:rPr>
        <w:t>Random</w:t>
      </w:r>
      <w:proofErr w:type="spellEnd"/>
      <w:r w:rsidRPr="00B16F27">
        <w:rPr>
          <w:b/>
          <w:bCs/>
          <w:color w:val="424242"/>
        </w:rPr>
        <w:t xml:space="preserve"> Forest</w:t>
      </w:r>
    </w:p>
    <w:p w14:paraId="5EDB84BA" w14:textId="77777777" w:rsidR="00B16F27" w:rsidRPr="00B16F27" w:rsidRDefault="00B16F27" w:rsidP="00B16F27">
      <w:pPr>
        <w:numPr>
          <w:ilvl w:val="1"/>
          <w:numId w:val="31"/>
        </w:numPr>
        <w:spacing w:before="100" w:beforeAutospacing="1" w:after="100" w:afterAutospacing="1" w:line="240" w:lineRule="auto"/>
        <w:jc w:val="left"/>
        <w:rPr>
          <w:color w:val="424242"/>
        </w:rPr>
      </w:pPr>
      <w:proofErr w:type="spellStart"/>
      <w:r w:rsidRPr="00B16F27">
        <w:rPr>
          <w:color w:val="424242"/>
        </w:rPr>
        <w:t>n_estimators</w:t>
      </w:r>
      <w:proofErr w:type="spellEnd"/>
      <w:r w:rsidRPr="00B16F27">
        <w:rPr>
          <w:color w:val="424242"/>
        </w:rPr>
        <w:t>: 100, 200, 500</w:t>
      </w:r>
    </w:p>
    <w:p w14:paraId="267FAADD" w14:textId="77777777" w:rsidR="00B16F27" w:rsidRPr="00B16F27" w:rsidRDefault="00B16F27" w:rsidP="00B16F27">
      <w:pPr>
        <w:numPr>
          <w:ilvl w:val="1"/>
          <w:numId w:val="31"/>
        </w:numPr>
        <w:spacing w:before="100" w:beforeAutospacing="1" w:after="100" w:afterAutospacing="1" w:line="240" w:lineRule="auto"/>
        <w:jc w:val="left"/>
        <w:rPr>
          <w:color w:val="424242"/>
        </w:rPr>
      </w:pPr>
      <w:proofErr w:type="spellStart"/>
      <w:r w:rsidRPr="00B16F27">
        <w:rPr>
          <w:color w:val="424242"/>
        </w:rPr>
        <w:t>max_depth</w:t>
      </w:r>
      <w:proofErr w:type="spellEnd"/>
      <w:r w:rsidRPr="00B16F27">
        <w:rPr>
          <w:color w:val="424242"/>
        </w:rPr>
        <w:t xml:space="preserve">: 10, 20, </w:t>
      </w:r>
      <w:proofErr w:type="spellStart"/>
      <w:r w:rsidRPr="00B16F27">
        <w:rPr>
          <w:color w:val="424242"/>
        </w:rPr>
        <w:t>None</w:t>
      </w:r>
      <w:proofErr w:type="spellEnd"/>
    </w:p>
    <w:p w14:paraId="0ACAAB38" w14:textId="77777777" w:rsidR="00B16F27" w:rsidRPr="00B16F27" w:rsidRDefault="00B16F27" w:rsidP="00B16F27">
      <w:pPr>
        <w:numPr>
          <w:ilvl w:val="1"/>
          <w:numId w:val="31"/>
        </w:numPr>
        <w:spacing w:before="100" w:beforeAutospacing="1" w:after="100" w:afterAutospacing="1" w:line="240" w:lineRule="auto"/>
        <w:jc w:val="left"/>
        <w:rPr>
          <w:color w:val="424242"/>
        </w:rPr>
      </w:pPr>
      <w:proofErr w:type="spellStart"/>
      <w:r w:rsidRPr="00B16F27">
        <w:rPr>
          <w:color w:val="424242"/>
        </w:rPr>
        <w:t>min_samples_split</w:t>
      </w:r>
      <w:proofErr w:type="spellEnd"/>
      <w:r w:rsidRPr="00B16F27">
        <w:rPr>
          <w:color w:val="424242"/>
        </w:rPr>
        <w:t>: 2, 5</w:t>
      </w:r>
    </w:p>
    <w:p w14:paraId="1C172909" w14:textId="77777777" w:rsidR="00B16F27" w:rsidRPr="00B16F27" w:rsidRDefault="00B16F27" w:rsidP="00B16F27">
      <w:pPr>
        <w:numPr>
          <w:ilvl w:val="1"/>
          <w:numId w:val="31"/>
        </w:numPr>
        <w:spacing w:before="100" w:beforeAutospacing="1" w:after="100" w:afterAutospacing="1" w:line="240" w:lineRule="auto"/>
        <w:jc w:val="left"/>
        <w:rPr>
          <w:color w:val="424242"/>
        </w:rPr>
      </w:pPr>
      <w:proofErr w:type="spellStart"/>
      <w:r w:rsidRPr="00B16F27">
        <w:rPr>
          <w:color w:val="424242"/>
        </w:rPr>
        <w:t>criterion</w:t>
      </w:r>
      <w:proofErr w:type="spellEnd"/>
      <w:r w:rsidRPr="00B16F27">
        <w:rPr>
          <w:color w:val="424242"/>
        </w:rPr>
        <w:t>: '</w:t>
      </w:r>
      <w:proofErr w:type="spellStart"/>
      <w:r w:rsidRPr="00B16F27">
        <w:rPr>
          <w:color w:val="424242"/>
        </w:rPr>
        <w:t>mse</w:t>
      </w:r>
      <w:proofErr w:type="spellEnd"/>
      <w:r w:rsidRPr="00B16F27">
        <w:rPr>
          <w:color w:val="424242"/>
        </w:rPr>
        <w:t>'</w:t>
      </w:r>
    </w:p>
    <w:p w14:paraId="3F8DFFC2" w14:textId="77777777" w:rsidR="00B16F27" w:rsidRPr="00B16F27" w:rsidRDefault="00B16F27" w:rsidP="00B16F27">
      <w:pPr>
        <w:numPr>
          <w:ilvl w:val="0"/>
          <w:numId w:val="31"/>
        </w:numPr>
        <w:spacing w:after="120" w:line="240" w:lineRule="auto"/>
        <w:jc w:val="left"/>
        <w:rPr>
          <w:color w:val="424242"/>
        </w:rPr>
      </w:pPr>
      <w:proofErr w:type="spellStart"/>
      <w:r w:rsidRPr="00B16F27">
        <w:rPr>
          <w:b/>
          <w:bCs/>
          <w:color w:val="424242"/>
        </w:rPr>
        <w:lastRenderedPageBreak/>
        <w:t>XGBoost</w:t>
      </w:r>
      <w:proofErr w:type="spellEnd"/>
    </w:p>
    <w:p w14:paraId="459985E0" w14:textId="77777777" w:rsidR="00B16F27" w:rsidRPr="00B16F27" w:rsidRDefault="00B16F27" w:rsidP="00B16F27">
      <w:pPr>
        <w:numPr>
          <w:ilvl w:val="1"/>
          <w:numId w:val="31"/>
        </w:numPr>
        <w:spacing w:before="100" w:beforeAutospacing="1" w:after="100" w:afterAutospacing="1" w:line="240" w:lineRule="auto"/>
        <w:jc w:val="left"/>
        <w:rPr>
          <w:color w:val="424242"/>
        </w:rPr>
      </w:pPr>
      <w:proofErr w:type="spellStart"/>
      <w:r w:rsidRPr="00B16F27">
        <w:rPr>
          <w:color w:val="424242"/>
        </w:rPr>
        <w:t>learning_rate</w:t>
      </w:r>
      <w:proofErr w:type="spellEnd"/>
      <w:r w:rsidRPr="00B16F27">
        <w:rPr>
          <w:color w:val="424242"/>
        </w:rPr>
        <w:t>: 0.01, 0.1, 0.3</w:t>
      </w:r>
    </w:p>
    <w:p w14:paraId="2DB1B865" w14:textId="77777777" w:rsidR="00B16F27" w:rsidRPr="00B16F27" w:rsidRDefault="00B16F27" w:rsidP="00B16F27">
      <w:pPr>
        <w:numPr>
          <w:ilvl w:val="1"/>
          <w:numId w:val="31"/>
        </w:numPr>
        <w:spacing w:before="100" w:beforeAutospacing="1" w:after="100" w:afterAutospacing="1" w:line="240" w:lineRule="auto"/>
        <w:jc w:val="left"/>
        <w:rPr>
          <w:color w:val="424242"/>
        </w:rPr>
      </w:pPr>
      <w:proofErr w:type="spellStart"/>
      <w:r w:rsidRPr="00B16F27">
        <w:rPr>
          <w:color w:val="424242"/>
        </w:rPr>
        <w:t>n_estimators</w:t>
      </w:r>
      <w:proofErr w:type="spellEnd"/>
      <w:r w:rsidRPr="00B16F27">
        <w:rPr>
          <w:color w:val="424242"/>
        </w:rPr>
        <w:t>: 100, 300</w:t>
      </w:r>
    </w:p>
    <w:p w14:paraId="15FBC240" w14:textId="77777777" w:rsidR="00B16F27" w:rsidRPr="00B16F27" w:rsidRDefault="00B16F27" w:rsidP="00B16F27">
      <w:pPr>
        <w:numPr>
          <w:ilvl w:val="1"/>
          <w:numId w:val="31"/>
        </w:numPr>
        <w:spacing w:before="100" w:beforeAutospacing="1" w:after="100" w:afterAutospacing="1" w:line="240" w:lineRule="auto"/>
        <w:jc w:val="left"/>
        <w:rPr>
          <w:color w:val="424242"/>
        </w:rPr>
      </w:pPr>
      <w:proofErr w:type="spellStart"/>
      <w:r w:rsidRPr="00B16F27">
        <w:rPr>
          <w:color w:val="424242"/>
        </w:rPr>
        <w:t>max_depth</w:t>
      </w:r>
      <w:proofErr w:type="spellEnd"/>
      <w:r w:rsidRPr="00B16F27">
        <w:rPr>
          <w:color w:val="424242"/>
        </w:rPr>
        <w:t>: 6, 10</w:t>
      </w:r>
    </w:p>
    <w:p w14:paraId="7657D6A1" w14:textId="77777777" w:rsidR="00B16F27" w:rsidRPr="00B16F27" w:rsidRDefault="00B16F27" w:rsidP="00B16F27">
      <w:pPr>
        <w:numPr>
          <w:ilvl w:val="1"/>
          <w:numId w:val="31"/>
        </w:numPr>
        <w:spacing w:before="100" w:beforeAutospacing="1" w:after="100" w:afterAutospacing="1" w:line="240" w:lineRule="auto"/>
        <w:jc w:val="left"/>
        <w:rPr>
          <w:color w:val="424242"/>
        </w:rPr>
      </w:pPr>
      <w:proofErr w:type="spellStart"/>
      <w:r w:rsidRPr="00B16F27">
        <w:rPr>
          <w:color w:val="424242"/>
        </w:rPr>
        <w:t>subsample</w:t>
      </w:r>
      <w:proofErr w:type="spellEnd"/>
      <w:r w:rsidRPr="00B16F27">
        <w:rPr>
          <w:color w:val="424242"/>
        </w:rPr>
        <w:t>: 0.8</w:t>
      </w:r>
    </w:p>
    <w:p w14:paraId="22D1E656" w14:textId="77777777" w:rsidR="00B16F27" w:rsidRPr="00B16F27" w:rsidRDefault="00B16F27" w:rsidP="00B16F27">
      <w:pPr>
        <w:numPr>
          <w:ilvl w:val="1"/>
          <w:numId w:val="31"/>
        </w:numPr>
        <w:spacing w:before="100" w:beforeAutospacing="1" w:after="100" w:afterAutospacing="1" w:line="240" w:lineRule="auto"/>
        <w:jc w:val="left"/>
        <w:rPr>
          <w:color w:val="424242"/>
        </w:rPr>
      </w:pPr>
      <w:proofErr w:type="spellStart"/>
      <w:r w:rsidRPr="00B16F27">
        <w:rPr>
          <w:color w:val="424242"/>
        </w:rPr>
        <w:t>colsample_bytree</w:t>
      </w:r>
      <w:proofErr w:type="spellEnd"/>
      <w:r w:rsidRPr="00B16F27">
        <w:rPr>
          <w:color w:val="424242"/>
        </w:rPr>
        <w:t>: 0.8</w:t>
      </w:r>
    </w:p>
    <w:p w14:paraId="697E30DB" w14:textId="77777777" w:rsidR="00B16F27" w:rsidRPr="00B16F27" w:rsidRDefault="00B16F27" w:rsidP="00B16F27">
      <w:pPr>
        <w:numPr>
          <w:ilvl w:val="0"/>
          <w:numId w:val="31"/>
        </w:numPr>
        <w:spacing w:after="120" w:line="240" w:lineRule="auto"/>
        <w:jc w:val="left"/>
        <w:rPr>
          <w:color w:val="424242"/>
        </w:rPr>
      </w:pPr>
      <w:proofErr w:type="spellStart"/>
      <w:r w:rsidRPr="00B16F27">
        <w:rPr>
          <w:b/>
          <w:bCs/>
          <w:color w:val="424242"/>
        </w:rPr>
        <w:t>MLPRegressor</w:t>
      </w:r>
      <w:proofErr w:type="spellEnd"/>
    </w:p>
    <w:p w14:paraId="29252391" w14:textId="77777777" w:rsidR="00B16F27" w:rsidRPr="00B16F27" w:rsidRDefault="00B16F27" w:rsidP="00B16F27">
      <w:pPr>
        <w:numPr>
          <w:ilvl w:val="1"/>
          <w:numId w:val="31"/>
        </w:numPr>
        <w:spacing w:before="100" w:beforeAutospacing="1" w:after="100" w:afterAutospacing="1" w:line="240" w:lineRule="auto"/>
        <w:jc w:val="left"/>
        <w:rPr>
          <w:color w:val="424242"/>
        </w:rPr>
      </w:pPr>
      <w:proofErr w:type="spellStart"/>
      <w:r w:rsidRPr="00B16F27">
        <w:rPr>
          <w:color w:val="424242"/>
        </w:rPr>
        <w:t>hidden_layer_sizes</w:t>
      </w:r>
      <w:proofErr w:type="spellEnd"/>
      <w:r w:rsidRPr="00B16F27">
        <w:rPr>
          <w:color w:val="424242"/>
        </w:rPr>
        <w:t>: (100,), (50, 50)</w:t>
      </w:r>
    </w:p>
    <w:p w14:paraId="10D23BA2" w14:textId="77777777" w:rsidR="00B16F27" w:rsidRPr="00B16F27" w:rsidRDefault="00B16F27" w:rsidP="00B16F27">
      <w:pPr>
        <w:numPr>
          <w:ilvl w:val="1"/>
          <w:numId w:val="31"/>
        </w:numPr>
        <w:spacing w:before="100" w:beforeAutospacing="1" w:after="100" w:afterAutospacing="1" w:line="240" w:lineRule="auto"/>
        <w:jc w:val="left"/>
        <w:rPr>
          <w:color w:val="424242"/>
        </w:rPr>
      </w:pPr>
      <w:proofErr w:type="spellStart"/>
      <w:r w:rsidRPr="00B16F27">
        <w:rPr>
          <w:color w:val="424242"/>
        </w:rPr>
        <w:t>activation</w:t>
      </w:r>
      <w:proofErr w:type="spellEnd"/>
      <w:r w:rsidRPr="00B16F27">
        <w:rPr>
          <w:color w:val="424242"/>
        </w:rPr>
        <w:t>: '</w:t>
      </w:r>
      <w:proofErr w:type="spellStart"/>
      <w:r w:rsidRPr="00B16F27">
        <w:rPr>
          <w:color w:val="424242"/>
        </w:rPr>
        <w:t>relu</w:t>
      </w:r>
      <w:proofErr w:type="spellEnd"/>
      <w:r w:rsidRPr="00B16F27">
        <w:rPr>
          <w:color w:val="424242"/>
        </w:rPr>
        <w:t>'</w:t>
      </w:r>
    </w:p>
    <w:p w14:paraId="6C46740A" w14:textId="77777777" w:rsidR="00B16F27" w:rsidRPr="00B16F27" w:rsidRDefault="00B16F27" w:rsidP="00B16F27">
      <w:pPr>
        <w:numPr>
          <w:ilvl w:val="1"/>
          <w:numId w:val="31"/>
        </w:numPr>
        <w:spacing w:before="100" w:beforeAutospacing="1" w:after="100" w:afterAutospacing="1" w:line="240" w:lineRule="auto"/>
        <w:jc w:val="left"/>
        <w:rPr>
          <w:color w:val="424242"/>
        </w:rPr>
      </w:pPr>
      <w:proofErr w:type="spellStart"/>
      <w:r w:rsidRPr="00B16F27">
        <w:rPr>
          <w:color w:val="424242"/>
        </w:rPr>
        <w:t>solver</w:t>
      </w:r>
      <w:proofErr w:type="spellEnd"/>
      <w:r w:rsidRPr="00B16F27">
        <w:rPr>
          <w:color w:val="424242"/>
        </w:rPr>
        <w:t>: '</w:t>
      </w:r>
      <w:proofErr w:type="spellStart"/>
      <w:r w:rsidRPr="00B16F27">
        <w:rPr>
          <w:color w:val="424242"/>
        </w:rPr>
        <w:t>adam</w:t>
      </w:r>
      <w:proofErr w:type="spellEnd"/>
      <w:r w:rsidRPr="00B16F27">
        <w:rPr>
          <w:color w:val="424242"/>
        </w:rPr>
        <w:t>'</w:t>
      </w:r>
    </w:p>
    <w:p w14:paraId="65DE9AB1" w14:textId="77777777" w:rsidR="00B16F27" w:rsidRPr="00B16F27" w:rsidRDefault="00B16F27" w:rsidP="00B16F27">
      <w:pPr>
        <w:numPr>
          <w:ilvl w:val="1"/>
          <w:numId w:val="31"/>
        </w:numPr>
        <w:spacing w:before="100" w:beforeAutospacing="1" w:after="100" w:afterAutospacing="1" w:line="240" w:lineRule="auto"/>
        <w:jc w:val="left"/>
        <w:rPr>
          <w:color w:val="424242"/>
        </w:rPr>
      </w:pPr>
      <w:proofErr w:type="spellStart"/>
      <w:r w:rsidRPr="00B16F27">
        <w:rPr>
          <w:color w:val="424242"/>
        </w:rPr>
        <w:t>alpha</w:t>
      </w:r>
      <w:proofErr w:type="spellEnd"/>
      <w:r w:rsidRPr="00B16F27">
        <w:rPr>
          <w:color w:val="424242"/>
        </w:rPr>
        <w:t>: 0.0001</w:t>
      </w:r>
    </w:p>
    <w:p w14:paraId="27E16A45" w14:textId="77777777" w:rsidR="00B16F27" w:rsidRPr="00B16F27" w:rsidRDefault="00B16F27" w:rsidP="00B16F27">
      <w:pPr>
        <w:numPr>
          <w:ilvl w:val="1"/>
          <w:numId w:val="31"/>
        </w:numPr>
        <w:spacing w:before="100" w:beforeAutospacing="1" w:after="100" w:afterAutospacing="1" w:line="240" w:lineRule="auto"/>
        <w:jc w:val="left"/>
        <w:rPr>
          <w:color w:val="424242"/>
        </w:rPr>
      </w:pPr>
      <w:proofErr w:type="spellStart"/>
      <w:r w:rsidRPr="00B16F27">
        <w:rPr>
          <w:color w:val="424242"/>
        </w:rPr>
        <w:t>learning_rate</w:t>
      </w:r>
      <w:proofErr w:type="spellEnd"/>
      <w:r w:rsidRPr="00B16F27">
        <w:rPr>
          <w:color w:val="424242"/>
        </w:rPr>
        <w:t>: 'adaptive'</w:t>
      </w:r>
    </w:p>
    <w:p w14:paraId="0DB6971C" w14:textId="77777777" w:rsidR="00B16F27" w:rsidRPr="00B16F27" w:rsidRDefault="00B16F27" w:rsidP="00B16F27">
      <w:pPr>
        <w:numPr>
          <w:ilvl w:val="0"/>
          <w:numId w:val="31"/>
        </w:numPr>
        <w:spacing w:after="120" w:line="240" w:lineRule="auto"/>
        <w:jc w:val="left"/>
        <w:rPr>
          <w:color w:val="424242"/>
        </w:rPr>
      </w:pPr>
      <w:r w:rsidRPr="00B16F27">
        <w:rPr>
          <w:b/>
          <w:bCs/>
          <w:color w:val="424242"/>
        </w:rPr>
        <w:t>K-</w:t>
      </w:r>
      <w:proofErr w:type="spellStart"/>
      <w:r w:rsidRPr="00B16F27">
        <w:rPr>
          <w:b/>
          <w:bCs/>
          <w:color w:val="424242"/>
        </w:rPr>
        <w:t>Means</w:t>
      </w:r>
      <w:proofErr w:type="spellEnd"/>
    </w:p>
    <w:p w14:paraId="30CFCFEF" w14:textId="77777777" w:rsidR="00B16F27" w:rsidRPr="00B16F27" w:rsidRDefault="00B16F27" w:rsidP="00B16F27">
      <w:pPr>
        <w:numPr>
          <w:ilvl w:val="1"/>
          <w:numId w:val="31"/>
        </w:numPr>
        <w:spacing w:before="100" w:beforeAutospacing="1" w:after="100" w:afterAutospacing="1" w:line="240" w:lineRule="auto"/>
        <w:jc w:val="left"/>
        <w:rPr>
          <w:color w:val="424242"/>
        </w:rPr>
      </w:pPr>
      <w:proofErr w:type="spellStart"/>
      <w:r w:rsidRPr="00B16F27">
        <w:rPr>
          <w:color w:val="424242"/>
        </w:rPr>
        <w:t>n_</w:t>
      </w:r>
      <w:proofErr w:type="gramStart"/>
      <w:r w:rsidRPr="00B16F27">
        <w:rPr>
          <w:color w:val="424242"/>
        </w:rPr>
        <w:t>clusters</w:t>
      </w:r>
      <w:proofErr w:type="spellEnd"/>
      <w:proofErr w:type="gramEnd"/>
      <w:r w:rsidRPr="00B16F27">
        <w:rPr>
          <w:color w:val="424242"/>
        </w:rPr>
        <w:t>: 3, 5, 7</w:t>
      </w:r>
    </w:p>
    <w:p w14:paraId="2F68D798" w14:textId="77777777" w:rsidR="00B16F27" w:rsidRPr="00B16F27" w:rsidRDefault="00B16F27" w:rsidP="00B16F27">
      <w:pPr>
        <w:numPr>
          <w:ilvl w:val="1"/>
          <w:numId w:val="31"/>
        </w:numPr>
        <w:spacing w:before="100" w:beforeAutospacing="1" w:after="100" w:afterAutospacing="1" w:line="240" w:lineRule="auto"/>
        <w:jc w:val="left"/>
        <w:rPr>
          <w:color w:val="424242"/>
        </w:rPr>
      </w:pPr>
      <w:proofErr w:type="spellStart"/>
      <w:r w:rsidRPr="00B16F27">
        <w:rPr>
          <w:color w:val="424242"/>
        </w:rPr>
        <w:t>init</w:t>
      </w:r>
      <w:proofErr w:type="spellEnd"/>
      <w:r w:rsidRPr="00B16F27">
        <w:rPr>
          <w:color w:val="424242"/>
        </w:rPr>
        <w:t>: 'k-</w:t>
      </w:r>
      <w:proofErr w:type="spellStart"/>
      <w:r w:rsidRPr="00B16F27">
        <w:rPr>
          <w:color w:val="424242"/>
        </w:rPr>
        <w:t>means</w:t>
      </w:r>
      <w:proofErr w:type="spellEnd"/>
      <w:r w:rsidRPr="00B16F27">
        <w:rPr>
          <w:color w:val="424242"/>
        </w:rPr>
        <w:t>++'</w:t>
      </w:r>
    </w:p>
    <w:p w14:paraId="6423BEE7" w14:textId="77777777" w:rsidR="00B16F27" w:rsidRPr="00B16F27" w:rsidRDefault="00B16F27" w:rsidP="00B16F27">
      <w:pPr>
        <w:numPr>
          <w:ilvl w:val="1"/>
          <w:numId w:val="31"/>
        </w:numPr>
        <w:spacing w:before="100" w:beforeAutospacing="1" w:after="100" w:afterAutospacing="1" w:line="240" w:lineRule="auto"/>
        <w:jc w:val="left"/>
        <w:rPr>
          <w:color w:val="424242"/>
        </w:rPr>
      </w:pPr>
      <w:proofErr w:type="spellStart"/>
      <w:r w:rsidRPr="00B16F27">
        <w:rPr>
          <w:color w:val="424242"/>
        </w:rPr>
        <w:t>max_iter</w:t>
      </w:r>
      <w:proofErr w:type="spellEnd"/>
      <w:r w:rsidRPr="00B16F27">
        <w:rPr>
          <w:color w:val="424242"/>
        </w:rPr>
        <w:t>: 300</w:t>
      </w:r>
    </w:p>
    <w:p w14:paraId="22C486A9" w14:textId="77777777" w:rsidR="00B16F27" w:rsidRPr="00745C47" w:rsidRDefault="00B16F27" w:rsidP="00B16F27">
      <w:pPr>
        <w:pStyle w:val="Prrafodelista"/>
        <w:spacing w:line="276" w:lineRule="auto"/>
        <w:ind w:left="1080"/>
        <w:rPr>
          <w:color w:val="FF0000"/>
          <w:sz w:val="22"/>
          <w:szCs w:val="22"/>
        </w:rPr>
      </w:pPr>
    </w:p>
    <w:p w14:paraId="41EA72A2" w14:textId="6DF09E46" w:rsidR="003E5E58" w:rsidRDefault="003E5E58" w:rsidP="00FA40D3">
      <w:pPr>
        <w:pStyle w:val="Prrafodelista"/>
        <w:numPr>
          <w:ilvl w:val="1"/>
          <w:numId w:val="23"/>
        </w:numPr>
        <w:spacing w:line="276" w:lineRule="auto"/>
        <w:ind w:left="851"/>
        <w:rPr>
          <w:color w:val="FF0000"/>
          <w:sz w:val="22"/>
          <w:szCs w:val="22"/>
        </w:rPr>
      </w:pPr>
      <w:r w:rsidRPr="00745C47">
        <w:rPr>
          <w:color w:val="FF0000"/>
          <w:sz w:val="22"/>
          <w:szCs w:val="22"/>
        </w:rPr>
        <w:t>Técnicas de selección de características, reducción de dimensionalidad, etc.</w:t>
      </w:r>
    </w:p>
    <w:p w14:paraId="345766E0" w14:textId="77777777" w:rsidR="0064259E" w:rsidRDefault="0064259E" w:rsidP="0064259E">
      <w:pPr>
        <w:pStyle w:val="Prrafodelista"/>
        <w:spacing w:line="276" w:lineRule="auto"/>
        <w:ind w:left="1080"/>
        <w:rPr>
          <w:color w:val="FF0000"/>
          <w:sz w:val="22"/>
          <w:szCs w:val="22"/>
        </w:rPr>
      </w:pPr>
    </w:p>
    <w:p w14:paraId="5388AFF5" w14:textId="77777777" w:rsidR="0064259E" w:rsidRPr="0064259E" w:rsidRDefault="0064259E" w:rsidP="0064259E">
      <w:pPr>
        <w:spacing w:before="120" w:after="60" w:line="240" w:lineRule="auto"/>
        <w:jc w:val="left"/>
        <w:rPr>
          <w:color w:val="424242"/>
        </w:rPr>
      </w:pPr>
      <w:r w:rsidRPr="0064259E">
        <w:rPr>
          <w:color w:val="424242"/>
        </w:rPr>
        <w:t>Con el objetivo de mejorar la precisión del modelo y reducir el sobreajuste, se aplicaron técnicas de selección de variables relevantes:</w:t>
      </w:r>
    </w:p>
    <w:p w14:paraId="3DD33899" w14:textId="77777777" w:rsidR="0064259E" w:rsidRPr="0064259E" w:rsidRDefault="0064259E" w:rsidP="0064259E">
      <w:pPr>
        <w:numPr>
          <w:ilvl w:val="0"/>
          <w:numId w:val="32"/>
        </w:numPr>
        <w:spacing w:after="120" w:line="240" w:lineRule="auto"/>
        <w:jc w:val="left"/>
        <w:rPr>
          <w:color w:val="424242"/>
        </w:rPr>
      </w:pPr>
      <w:r w:rsidRPr="0064259E">
        <w:rPr>
          <w:b/>
          <w:bCs/>
          <w:color w:val="424242"/>
        </w:rPr>
        <w:t>Análisis de correlación</w:t>
      </w:r>
      <w:r w:rsidRPr="0064259E">
        <w:rPr>
          <w:color w:val="424242"/>
        </w:rPr>
        <w:br/>
        <w:t>Se utilizó la matriz de correlación para identificar variables altamente correlacionadas con el tiempo de espera. Variables con baja correlación fueron descartadas o transformadas.</w:t>
      </w:r>
    </w:p>
    <w:p w14:paraId="6B2F2351" w14:textId="77777777" w:rsidR="0064259E" w:rsidRPr="0064259E" w:rsidRDefault="0064259E" w:rsidP="0064259E">
      <w:pPr>
        <w:numPr>
          <w:ilvl w:val="0"/>
          <w:numId w:val="32"/>
        </w:numPr>
        <w:spacing w:after="120" w:line="240" w:lineRule="auto"/>
        <w:jc w:val="left"/>
        <w:rPr>
          <w:color w:val="424242"/>
        </w:rPr>
      </w:pPr>
      <w:r w:rsidRPr="0064259E">
        <w:rPr>
          <w:b/>
          <w:bCs/>
          <w:color w:val="424242"/>
        </w:rPr>
        <w:t>Importancia de características (</w:t>
      </w:r>
      <w:proofErr w:type="spellStart"/>
      <w:r w:rsidRPr="0064259E">
        <w:rPr>
          <w:b/>
          <w:bCs/>
          <w:color w:val="424242"/>
        </w:rPr>
        <w:t>Feature</w:t>
      </w:r>
      <w:proofErr w:type="spellEnd"/>
      <w:r w:rsidRPr="0064259E">
        <w:rPr>
          <w:b/>
          <w:bCs/>
          <w:color w:val="424242"/>
        </w:rPr>
        <w:t xml:space="preserve"> </w:t>
      </w:r>
      <w:proofErr w:type="spellStart"/>
      <w:r w:rsidRPr="0064259E">
        <w:rPr>
          <w:b/>
          <w:bCs/>
          <w:color w:val="424242"/>
        </w:rPr>
        <w:t>Importance</w:t>
      </w:r>
      <w:proofErr w:type="spellEnd"/>
      <w:r w:rsidRPr="0064259E">
        <w:rPr>
          <w:b/>
          <w:bCs/>
          <w:color w:val="424242"/>
        </w:rPr>
        <w:t>)</w:t>
      </w:r>
      <w:r w:rsidRPr="0064259E">
        <w:rPr>
          <w:color w:val="424242"/>
        </w:rPr>
        <w:br/>
        <w:t xml:space="preserve">Los modelos de ensamble como </w:t>
      </w:r>
      <w:proofErr w:type="spellStart"/>
      <w:r w:rsidRPr="0064259E">
        <w:rPr>
          <w:color w:val="424242"/>
        </w:rPr>
        <w:t>Random</w:t>
      </w:r>
      <w:proofErr w:type="spellEnd"/>
      <w:r w:rsidRPr="0064259E">
        <w:rPr>
          <w:color w:val="424242"/>
        </w:rPr>
        <w:t xml:space="preserve"> Forest y </w:t>
      </w:r>
      <w:proofErr w:type="spellStart"/>
      <w:r w:rsidRPr="0064259E">
        <w:rPr>
          <w:color w:val="424242"/>
        </w:rPr>
        <w:t>XGBoost</w:t>
      </w:r>
      <w:proofErr w:type="spellEnd"/>
      <w:r w:rsidRPr="0064259E">
        <w:rPr>
          <w:color w:val="424242"/>
        </w:rPr>
        <w:t xml:space="preserve"> proporcionaron medidas de importancia de cada variable. Se priorizaron aquellas con mayor impacto en la predicción, como:</w:t>
      </w:r>
    </w:p>
    <w:p w14:paraId="0A6ABD2F" w14:textId="77777777" w:rsidR="0064259E" w:rsidRPr="0064259E" w:rsidRDefault="0064259E" w:rsidP="0064259E">
      <w:pPr>
        <w:numPr>
          <w:ilvl w:val="1"/>
          <w:numId w:val="32"/>
        </w:numPr>
        <w:spacing w:before="100" w:beforeAutospacing="1" w:after="100" w:afterAutospacing="1" w:line="240" w:lineRule="auto"/>
        <w:jc w:val="left"/>
        <w:rPr>
          <w:color w:val="424242"/>
        </w:rPr>
      </w:pPr>
      <w:r w:rsidRPr="0064259E">
        <w:rPr>
          <w:color w:val="424242"/>
        </w:rPr>
        <w:t>Distancia al lugar del accidente</w:t>
      </w:r>
    </w:p>
    <w:p w14:paraId="3BE87723" w14:textId="77777777" w:rsidR="0064259E" w:rsidRPr="0064259E" w:rsidRDefault="0064259E" w:rsidP="0064259E">
      <w:pPr>
        <w:numPr>
          <w:ilvl w:val="1"/>
          <w:numId w:val="32"/>
        </w:numPr>
        <w:spacing w:before="100" w:beforeAutospacing="1" w:after="100" w:afterAutospacing="1" w:line="240" w:lineRule="auto"/>
        <w:jc w:val="left"/>
        <w:rPr>
          <w:color w:val="424242"/>
        </w:rPr>
      </w:pPr>
      <w:r w:rsidRPr="0064259E">
        <w:rPr>
          <w:color w:val="424242"/>
        </w:rPr>
        <w:t>Nivel de tráfico en tiempo real</w:t>
      </w:r>
    </w:p>
    <w:p w14:paraId="602F42FE" w14:textId="77777777" w:rsidR="0064259E" w:rsidRPr="0064259E" w:rsidRDefault="0064259E" w:rsidP="0064259E">
      <w:pPr>
        <w:numPr>
          <w:ilvl w:val="1"/>
          <w:numId w:val="32"/>
        </w:numPr>
        <w:spacing w:before="100" w:beforeAutospacing="1" w:after="100" w:afterAutospacing="1" w:line="240" w:lineRule="auto"/>
        <w:jc w:val="left"/>
        <w:rPr>
          <w:color w:val="424242"/>
        </w:rPr>
      </w:pPr>
      <w:r w:rsidRPr="0064259E">
        <w:rPr>
          <w:color w:val="424242"/>
        </w:rPr>
        <w:t>Hora del día</w:t>
      </w:r>
    </w:p>
    <w:p w14:paraId="1029FCD8" w14:textId="77777777" w:rsidR="0064259E" w:rsidRPr="0064259E" w:rsidRDefault="0064259E" w:rsidP="0064259E">
      <w:pPr>
        <w:numPr>
          <w:ilvl w:val="1"/>
          <w:numId w:val="32"/>
        </w:numPr>
        <w:spacing w:before="100" w:beforeAutospacing="1" w:after="100" w:afterAutospacing="1" w:line="240" w:lineRule="auto"/>
        <w:jc w:val="left"/>
        <w:rPr>
          <w:color w:val="424242"/>
        </w:rPr>
      </w:pPr>
      <w:r w:rsidRPr="0064259E">
        <w:rPr>
          <w:color w:val="424242"/>
        </w:rPr>
        <w:t>Tipo de accidente</w:t>
      </w:r>
    </w:p>
    <w:p w14:paraId="35D59388" w14:textId="77777777" w:rsidR="0064259E" w:rsidRPr="0064259E" w:rsidRDefault="0064259E" w:rsidP="0064259E">
      <w:pPr>
        <w:numPr>
          <w:ilvl w:val="1"/>
          <w:numId w:val="32"/>
        </w:numPr>
        <w:spacing w:before="100" w:beforeAutospacing="1" w:after="100" w:afterAutospacing="1" w:line="240" w:lineRule="auto"/>
        <w:jc w:val="left"/>
        <w:rPr>
          <w:color w:val="424242"/>
        </w:rPr>
      </w:pPr>
      <w:r w:rsidRPr="0064259E">
        <w:rPr>
          <w:color w:val="424242"/>
        </w:rPr>
        <w:t>Ubicación geográfica (codificada)</w:t>
      </w:r>
    </w:p>
    <w:p w14:paraId="5D899090" w14:textId="77777777" w:rsidR="0064259E" w:rsidRPr="0064259E" w:rsidRDefault="0064259E" w:rsidP="0064259E">
      <w:pPr>
        <w:numPr>
          <w:ilvl w:val="0"/>
          <w:numId w:val="32"/>
        </w:numPr>
        <w:spacing w:after="120" w:line="240" w:lineRule="auto"/>
        <w:jc w:val="left"/>
        <w:rPr>
          <w:color w:val="424242"/>
        </w:rPr>
      </w:pPr>
      <w:r w:rsidRPr="0064259E">
        <w:rPr>
          <w:b/>
          <w:bCs/>
          <w:color w:val="424242"/>
        </w:rPr>
        <w:t xml:space="preserve">Selección automática (Recursive </w:t>
      </w:r>
      <w:proofErr w:type="spellStart"/>
      <w:r w:rsidRPr="0064259E">
        <w:rPr>
          <w:b/>
          <w:bCs/>
          <w:color w:val="424242"/>
        </w:rPr>
        <w:t>Feature</w:t>
      </w:r>
      <w:proofErr w:type="spellEnd"/>
      <w:r w:rsidRPr="0064259E">
        <w:rPr>
          <w:b/>
          <w:bCs/>
          <w:color w:val="424242"/>
        </w:rPr>
        <w:t xml:space="preserve"> </w:t>
      </w:r>
      <w:proofErr w:type="spellStart"/>
      <w:r w:rsidRPr="0064259E">
        <w:rPr>
          <w:b/>
          <w:bCs/>
          <w:color w:val="424242"/>
        </w:rPr>
        <w:t>Elimination</w:t>
      </w:r>
      <w:proofErr w:type="spellEnd"/>
      <w:r w:rsidRPr="0064259E">
        <w:rPr>
          <w:b/>
          <w:bCs/>
          <w:color w:val="424242"/>
        </w:rPr>
        <w:t xml:space="preserve"> - RFE)</w:t>
      </w:r>
      <w:r w:rsidRPr="0064259E">
        <w:rPr>
          <w:color w:val="424242"/>
        </w:rPr>
        <w:br/>
        <w:t xml:space="preserve">Se aplicó RFE con regresión lineal y </w:t>
      </w:r>
      <w:proofErr w:type="spellStart"/>
      <w:r w:rsidRPr="0064259E">
        <w:rPr>
          <w:color w:val="424242"/>
        </w:rPr>
        <w:t>Random</w:t>
      </w:r>
      <w:proofErr w:type="spellEnd"/>
      <w:r w:rsidRPr="0064259E">
        <w:rPr>
          <w:color w:val="424242"/>
        </w:rPr>
        <w:t xml:space="preserve"> Forest para seleccionar el subconjunto óptimo de variables, </w:t>
      </w:r>
      <w:r w:rsidRPr="0064259E">
        <w:rPr>
          <w:color w:val="424242"/>
        </w:rPr>
        <w:t>eliminando iterativamente las menos relevantes.</w:t>
      </w:r>
    </w:p>
    <w:p w14:paraId="017BBB15" w14:textId="77777777" w:rsidR="0064259E" w:rsidRPr="0064259E" w:rsidRDefault="0064259E" w:rsidP="0064259E">
      <w:pPr>
        <w:numPr>
          <w:ilvl w:val="0"/>
          <w:numId w:val="32"/>
        </w:numPr>
        <w:spacing w:after="120" w:line="240" w:lineRule="auto"/>
        <w:jc w:val="left"/>
        <w:rPr>
          <w:color w:val="424242"/>
        </w:rPr>
      </w:pPr>
      <w:r w:rsidRPr="0064259E">
        <w:rPr>
          <w:b/>
          <w:bCs/>
          <w:color w:val="424242"/>
        </w:rPr>
        <w:t>Codificación de variables categóricas</w:t>
      </w:r>
      <w:r w:rsidRPr="0064259E">
        <w:rPr>
          <w:color w:val="424242"/>
        </w:rPr>
        <w:br/>
        <w:t xml:space="preserve">Se utilizó </w:t>
      </w:r>
      <w:proofErr w:type="spellStart"/>
      <w:r w:rsidRPr="0064259E">
        <w:rPr>
          <w:color w:val="424242"/>
        </w:rPr>
        <w:t>One</w:t>
      </w:r>
      <w:proofErr w:type="spellEnd"/>
      <w:r w:rsidRPr="0064259E">
        <w:rPr>
          <w:color w:val="424242"/>
        </w:rPr>
        <w:t xml:space="preserve">-Hot </w:t>
      </w:r>
      <w:proofErr w:type="spellStart"/>
      <w:r w:rsidRPr="0064259E">
        <w:rPr>
          <w:color w:val="424242"/>
        </w:rPr>
        <w:t>Encoding</w:t>
      </w:r>
      <w:proofErr w:type="spellEnd"/>
      <w:r w:rsidRPr="0064259E">
        <w:rPr>
          <w:color w:val="424242"/>
        </w:rPr>
        <w:t xml:space="preserve"> para variables como tipo de vehículo, zona del accidente y día de la semana, permitiendo su inclusión en modelos numéricos.</w:t>
      </w:r>
    </w:p>
    <w:p w14:paraId="41C11339" w14:textId="77777777" w:rsidR="0064259E" w:rsidRPr="00745C47" w:rsidRDefault="0064259E" w:rsidP="0064259E">
      <w:pPr>
        <w:pStyle w:val="Prrafodelista"/>
        <w:spacing w:line="276" w:lineRule="auto"/>
        <w:ind w:left="1080"/>
        <w:rPr>
          <w:color w:val="FF0000"/>
          <w:sz w:val="22"/>
          <w:szCs w:val="22"/>
        </w:rPr>
      </w:pPr>
    </w:p>
    <w:p w14:paraId="7AFD04AF" w14:textId="77777777" w:rsidR="00314EE6" w:rsidRPr="00D70EEC" w:rsidRDefault="00314EE6" w:rsidP="00FA40D3">
      <w:pPr>
        <w:pStyle w:val="Prrafodelista"/>
        <w:spacing w:line="276" w:lineRule="auto"/>
        <w:ind w:left="851"/>
        <w:rPr>
          <w:sz w:val="22"/>
          <w:szCs w:val="22"/>
        </w:rPr>
      </w:pPr>
    </w:p>
    <w:p w14:paraId="60061572" w14:textId="77777777" w:rsidR="003E5E58" w:rsidRPr="00D70EEC" w:rsidRDefault="003E5E58" w:rsidP="00FA40D3">
      <w:pPr>
        <w:pStyle w:val="Prrafodelista"/>
        <w:numPr>
          <w:ilvl w:val="0"/>
          <w:numId w:val="22"/>
        </w:numPr>
        <w:spacing w:line="276" w:lineRule="auto"/>
        <w:ind w:left="567"/>
        <w:rPr>
          <w:b/>
          <w:sz w:val="22"/>
          <w:szCs w:val="22"/>
        </w:rPr>
      </w:pPr>
      <w:r w:rsidRPr="00D70EEC">
        <w:rPr>
          <w:b/>
          <w:sz w:val="22"/>
          <w:szCs w:val="22"/>
        </w:rPr>
        <w:t>Evaluación del modelo</w:t>
      </w:r>
    </w:p>
    <w:p w14:paraId="34519E9D" w14:textId="77777777" w:rsidR="000074A4" w:rsidRDefault="003E5E58" w:rsidP="00FA40D3">
      <w:pPr>
        <w:pStyle w:val="Prrafodelista"/>
        <w:numPr>
          <w:ilvl w:val="1"/>
          <w:numId w:val="23"/>
        </w:numPr>
        <w:spacing w:line="276" w:lineRule="auto"/>
        <w:ind w:left="851"/>
        <w:rPr>
          <w:color w:val="FF0000"/>
          <w:sz w:val="22"/>
          <w:szCs w:val="22"/>
        </w:rPr>
      </w:pPr>
      <w:r w:rsidRPr="00745C47">
        <w:rPr>
          <w:color w:val="FF0000"/>
          <w:sz w:val="22"/>
          <w:szCs w:val="22"/>
        </w:rPr>
        <w:t xml:space="preserve">Métricas de evaluación utilizadas (precisión, </w:t>
      </w:r>
      <w:proofErr w:type="spellStart"/>
      <w:r w:rsidRPr="00745C47">
        <w:rPr>
          <w:color w:val="FF0000"/>
          <w:sz w:val="22"/>
          <w:szCs w:val="22"/>
        </w:rPr>
        <w:t>recall</w:t>
      </w:r>
      <w:proofErr w:type="spellEnd"/>
      <w:r w:rsidRPr="00745C47">
        <w:rPr>
          <w:color w:val="FF0000"/>
          <w:sz w:val="22"/>
          <w:szCs w:val="22"/>
        </w:rPr>
        <w:t>, F1-score, RMSE, etc.).</w:t>
      </w:r>
    </w:p>
    <w:p w14:paraId="6E521472" w14:textId="77777777" w:rsidR="00AF7A69" w:rsidRPr="00745C47" w:rsidRDefault="00AF7A69" w:rsidP="00FA40D3">
      <w:pPr>
        <w:pStyle w:val="Prrafodelista"/>
        <w:numPr>
          <w:ilvl w:val="1"/>
          <w:numId w:val="23"/>
        </w:numPr>
        <w:spacing w:line="276" w:lineRule="auto"/>
        <w:ind w:left="851"/>
        <w:rPr>
          <w:color w:val="FF0000"/>
          <w:sz w:val="22"/>
          <w:szCs w:val="22"/>
        </w:rPr>
      </w:pPr>
    </w:p>
    <w:p w14:paraId="75083027" w14:textId="22B27C27" w:rsidR="003E5E58" w:rsidRDefault="003E5E58" w:rsidP="00FA40D3">
      <w:pPr>
        <w:pStyle w:val="Prrafodelista"/>
        <w:numPr>
          <w:ilvl w:val="1"/>
          <w:numId w:val="23"/>
        </w:numPr>
        <w:spacing w:line="276" w:lineRule="auto"/>
        <w:ind w:left="851"/>
        <w:rPr>
          <w:color w:val="FF0000"/>
          <w:sz w:val="22"/>
          <w:szCs w:val="22"/>
        </w:rPr>
      </w:pPr>
      <w:r w:rsidRPr="00745C47">
        <w:rPr>
          <w:color w:val="FF0000"/>
          <w:sz w:val="22"/>
          <w:szCs w:val="22"/>
        </w:rPr>
        <w:t xml:space="preserve">Métodos de validación (validación cruzada, </w:t>
      </w:r>
      <w:proofErr w:type="spellStart"/>
      <w:r w:rsidRPr="00745C47">
        <w:rPr>
          <w:color w:val="FF0000"/>
          <w:sz w:val="22"/>
          <w:szCs w:val="22"/>
        </w:rPr>
        <w:t>bootstraping</w:t>
      </w:r>
      <w:proofErr w:type="spellEnd"/>
      <w:r w:rsidRPr="00745C47">
        <w:rPr>
          <w:color w:val="FF0000"/>
          <w:sz w:val="22"/>
          <w:szCs w:val="22"/>
        </w:rPr>
        <w:t>).</w:t>
      </w:r>
    </w:p>
    <w:p w14:paraId="0B18E59B" w14:textId="77777777" w:rsidR="00AF7A69" w:rsidRPr="00745C47" w:rsidRDefault="00AF7A69" w:rsidP="00FA40D3">
      <w:pPr>
        <w:pStyle w:val="Prrafodelista"/>
        <w:numPr>
          <w:ilvl w:val="1"/>
          <w:numId w:val="23"/>
        </w:numPr>
        <w:spacing w:line="276" w:lineRule="auto"/>
        <w:ind w:left="851"/>
        <w:rPr>
          <w:color w:val="FF0000"/>
          <w:sz w:val="22"/>
          <w:szCs w:val="22"/>
        </w:rPr>
      </w:pPr>
    </w:p>
    <w:p w14:paraId="0F8367DF" w14:textId="670DBCC3" w:rsidR="0019723F" w:rsidRPr="004107B9" w:rsidRDefault="003E5E58" w:rsidP="00FA40D3">
      <w:pPr>
        <w:pStyle w:val="Prrafodelista"/>
        <w:numPr>
          <w:ilvl w:val="1"/>
          <w:numId w:val="23"/>
        </w:numPr>
        <w:spacing w:line="276" w:lineRule="auto"/>
        <w:ind w:left="851"/>
        <w:rPr>
          <w:color w:val="FF0000"/>
          <w:sz w:val="22"/>
          <w:szCs w:val="22"/>
        </w:rPr>
      </w:pPr>
      <w:r w:rsidRPr="00745C47">
        <w:rPr>
          <w:color w:val="FF0000"/>
          <w:sz w:val="22"/>
          <w:szCs w:val="22"/>
        </w:rPr>
        <w:t>Comparación entre modelos (si se probaron varios enfoques).</w:t>
      </w:r>
    </w:p>
    <w:p w14:paraId="7D8BA036" w14:textId="77777777" w:rsidR="004C3489" w:rsidRPr="00D70EEC" w:rsidRDefault="004C3489" w:rsidP="00FA40D3">
      <w:pPr>
        <w:spacing w:line="276" w:lineRule="auto"/>
        <w:rPr>
          <w:sz w:val="22"/>
          <w:szCs w:val="22"/>
          <w:lang w:val="en-US"/>
        </w:rPr>
      </w:pPr>
    </w:p>
    <w:p w14:paraId="05B9D8DD" w14:textId="77777777" w:rsidR="0019723F" w:rsidRPr="00D70EEC" w:rsidRDefault="0019723F" w:rsidP="00FA40D3">
      <w:pPr>
        <w:spacing w:line="276" w:lineRule="auto"/>
      </w:pPr>
    </w:p>
    <w:p w14:paraId="45C15826" w14:textId="0E7E1671" w:rsidR="0019723F" w:rsidRPr="00D70EEC" w:rsidRDefault="0019723F" w:rsidP="004107B9">
      <w:pPr>
        <w:pStyle w:val="Ttulo1"/>
        <w:numPr>
          <w:ilvl w:val="0"/>
          <w:numId w:val="7"/>
        </w:numPr>
        <w:tabs>
          <w:tab w:val="left" w:pos="216"/>
        </w:tabs>
        <w:spacing w:before="160" w:after="80" w:line="276" w:lineRule="auto"/>
      </w:pPr>
      <w:bookmarkStart w:id="21" w:name="_Toc204794186"/>
      <w:bookmarkStart w:id="22" w:name="_Toc209687478"/>
      <w:r w:rsidRPr="00D70EEC">
        <w:t>Resultados y Discusión</w:t>
      </w:r>
      <w:bookmarkEnd w:id="21"/>
      <w:bookmarkEnd w:id="22"/>
    </w:p>
    <w:p w14:paraId="2F03D85F" w14:textId="77777777" w:rsidR="004B150D" w:rsidRPr="00D70EEC" w:rsidRDefault="004B150D" w:rsidP="00FA40D3">
      <w:pPr>
        <w:pStyle w:val="Textocomentario"/>
        <w:spacing w:line="276" w:lineRule="auto"/>
        <w:rPr>
          <w:sz w:val="22"/>
          <w:szCs w:val="22"/>
          <w:lang w:val="en-US"/>
        </w:rPr>
      </w:pPr>
    </w:p>
    <w:p w14:paraId="74F7EB4B" w14:textId="283FB4B2" w:rsidR="009841DA" w:rsidRPr="00D70EEC" w:rsidRDefault="009841DA" w:rsidP="00FA40D3">
      <w:pPr>
        <w:pStyle w:val="Textocomentario"/>
        <w:spacing w:line="276" w:lineRule="auto"/>
        <w:rPr>
          <w:sz w:val="22"/>
          <w:szCs w:val="22"/>
        </w:rPr>
      </w:pPr>
      <w:r w:rsidRPr="00D70EEC">
        <w:rPr>
          <w:sz w:val="22"/>
          <w:szCs w:val="22"/>
        </w:rPr>
        <w:t>En este apartado se deben presentar los resultados obtenidos y su interpretación en relación con el problema planteado. Debe ser clara, objetiva y respaldada por métricas, gráficos y comparaciones con otros estudios o enfoques.</w:t>
      </w:r>
    </w:p>
    <w:p w14:paraId="660A7F73" w14:textId="77777777" w:rsidR="009841DA" w:rsidRPr="00D70EEC" w:rsidRDefault="009841DA" w:rsidP="00FA40D3">
      <w:pPr>
        <w:pStyle w:val="Textocomentario"/>
        <w:spacing w:line="276" w:lineRule="auto"/>
      </w:pPr>
    </w:p>
    <w:p w14:paraId="3BC84B80" w14:textId="77777777" w:rsidR="009841DA" w:rsidRPr="00D70EEC" w:rsidRDefault="009841DA" w:rsidP="00FA40D3">
      <w:pPr>
        <w:pStyle w:val="Textocomentario"/>
        <w:spacing w:line="276" w:lineRule="auto"/>
      </w:pPr>
      <w:r w:rsidRPr="00D70EEC">
        <w:rPr>
          <w:rStyle w:val="Textoennegrita"/>
          <w:bCs w:val="0"/>
        </w:rPr>
        <w:t>Elementos clave de Resultados y Discusión</w:t>
      </w:r>
    </w:p>
    <w:p w14:paraId="0E05367C" w14:textId="77777777" w:rsidR="009841DA" w:rsidRPr="00D70EEC" w:rsidRDefault="009841DA" w:rsidP="00FA40D3">
      <w:pPr>
        <w:pStyle w:val="Textocomentario"/>
        <w:spacing w:line="276" w:lineRule="auto"/>
      </w:pPr>
    </w:p>
    <w:p w14:paraId="7907E35F" w14:textId="77777777" w:rsidR="009841DA" w:rsidRPr="00D70EEC" w:rsidRDefault="009841DA" w:rsidP="00FA40D3">
      <w:pPr>
        <w:pStyle w:val="Prrafodelista"/>
        <w:numPr>
          <w:ilvl w:val="0"/>
          <w:numId w:val="22"/>
        </w:numPr>
        <w:spacing w:line="276" w:lineRule="auto"/>
        <w:ind w:left="567"/>
        <w:rPr>
          <w:i/>
        </w:rPr>
      </w:pPr>
      <w:r w:rsidRPr="00D70EEC">
        <w:rPr>
          <w:b/>
          <w:sz w:val="22"/>
          <w:szCs w:val="22"/>
        </w:rPr>
        <w:t>Presentación</w:t>
      </w:r>
      <w:r w:rsidRPr="00D70EEC">
        <w:rPr>
          <w:rStyle w:val="Textoennegrita"/>
          <w:bCs w:val="0"/>
        </w:rPr>
        <w:t xml:space="preserve"> de resultados</w:t>
      </w:r>
    </w:p>
    <w:p w14:paraId="3EAAB9C9" w14:textId="77777777" w:rsidR="009841DA" w:rsidRPr="005C2538" w:rsidRDefault="009841DA" w:rsidP="00FA40D3">
      <w:pPr>
        <w:pStyle w:val="Prrafodelista"/>
        <w:numPr>
          <w:ilvl w:val="0"/>
          <w:numId w:val="16"/>
        </w:numPr>
        <w:spacing w:before="100" w:beforeAutospacing="1" w:after="100" w:afterAutospacing="1" w:line="276" w:lineRule="auto"/>
        <w:ind w:left="851"/>
        <w:rPr>
          <w:color w:val="FF0000"/>
          <w:sz w:val="22"/>
          <w:szCs w:val="22"/>
        </w:rPr>
      </w:pPr>
      <w:r w:rsidRPr="005C2538">
        <w:rPr>
          <w:rStyle w:val="Textoennegrita"/>
          <w:color w:val="FF0000"/>
          <w:sz w:val="22"/>
          <w:szCs w:val="22"/>
        </w:rPr>
        <w:t>Resumen de los hallazgos clave</w:t>
      </w:r>
      <w:r w:rsidRPr="005C2538">
        <w:rPr>
          <w:color w:val="FF0000"/>
          <w:sz w:val="22"/>
          <w:szCs w:val="22"/>
        </w:rPr>
        <w:t>: Indicar los resultados más relevantes de los modelos o análisis.</w:t>
      </w:r>
    </w:p>
    <w:p w14:paraId="36A61AAE" w14:textId="77777777" w:rsidR="009841DA" w:rsidRPr="005C2538" w:rsidRDefault="009841DA" w:rsidP="00FA40D3">
      <w:pPr>
        <w:pStyle w:val="Prrafodelista"/>
        <w:numPr>
          <w:ilvl w:val="0"/>
          <w:numId w:val="16"/>
        </w:numPr>
        <w:spacing w:before="100" w:beforeAutospacing="1" w:after="100" w:afterAutospacing="1" w:line="276" w:lineRule="auto"/>
        <w:ind w:left="851"/>
        <w:rPr>
          <w:color w:val="FF0000"/>
          <w:sz w:val="22"/>
          <w:szCs w:val="22"/>
        </w:rPr>
      </w:pPr>
      <w:r w:rsidRPr="005C2538">
        <w:rPr>
          <w:rStyle w:val="Textoennegrita"/>
          <w:color w:val="FF0000"/>
          <w:sz w:val="22"/>
          <w:szCs w:val="22"/>
        </w:rPr>
        <w:t>Desempeño de los modelos</w:t>
      </w:r>
      <w:r w:rsidRPr="005C2538">
        <w:rPr>
          <w:color w:val="FF0000"/>
          <w:sz w:val="22"/>
          <w:szCs w:val="22"/>
        </w:rPr>
        <w:t xml:space="preserve">: Comparación con métricas como precisión, </w:t>
      </w:r>
      <w:proofErr w:type="spellStart"/>
      <w:r w:rsidRPr="005C2538">
        <w:rPr>
          <w:color w:val="FF0000"/>
          <w:sz w:val="22"/>
          <w:szCs w:val="22"/>
        </w:rPr>
        <w:t>recall</w:t>
      </w:r>
      <w:proofErr w:type="spellEnd"/>
      <w:r w:rsidRPr="005C2538">
        <w:rPr>
          <w:color w:val="FF0000"/>
          <w:sz w:val="22"/>
          <w:szCs w:val="22"/>
        </w:rPr>
        <w:t>, F1-score, RMSE, AUC-ROC, entre otras.</w:t>
      </w:r>
    </w:p>
    <w:p w14:paraId="1D5A43B4" w14:textId="77777777" w:rsidR="009841DA" w:rsidRPr="005C2538" w:rsidRDefault="009841DA" w:rsidP="00FA40D3">
      <w:pPr>
        <w:pStyle w:val="Prrafodelista"/>
        <w:numPr>
          <w:ilvl w:val="0"/>
          <w:numId w:val="16"/>
        </w:numPr>
        <w:spacing w:before="100" w:beforeAutospacing="1" w:after="100" w:afterAutospacing="1" w:line="276" w:lineRule="auto"/>
        <w:ind w:left="851"/>
        <w:rPr>
          <w:color w:val="FF0000"/>
          <w:sz w:val="22"/>
          <w:szCs w:val="22"/>
        </w:rPr>
      </w:pPr>
      <w:r w:rsidRPr="005C2538">
        <w:rPr>
          <w:rStyle w:val="Textoennegrita"/>
          <w:color w:val="FF0000"/>
          <w:sz w:val="22"/>
          <w:szCs w:val="22"/>
        </w:rPr>
        <w:t>Visualización de datos</w:t>
      </w:r>
      <w:r w:rsidRPr="005C2538">
        <w:rPr>
          <w:color w:val="FF0000"/>
          <w:sz w:val="22"/>
          <w:szCs w:val="22"/>
        </w:rPr>
        <w:t>: Gráficos, tablas y figuras que respalden los hallazgos.</w:t>
      </w:r>
    </w:p>
    <w:p w14:paraId="2AE4169A" w14:textId="77777777" w:rsidR="009841DA" w:rsidRPr="00D70EEC" w:rsidRDefault="009841DA" w:rsidP="00FA40D3">
      <w:pPr>
        <w:pStyle w:val="Prrafodelista"/>
        <w:spacing w:before="100" w:beforeAutospacing="1" w:after="100" w:afterAutospacing="1" w:line="276" w:lineRule="auto"/>
        <w:rPr>
          <w:rStyle w:val="Textoennegrita"/>
          <w:sz w:val="22"/>
          <w:szCs w:val="22"/>
        </w:rPr>
      </w:pPr>
    </w:p>
    <w:p w14:paraId="0B43CCFE" w14:textId="77777777" w:rsidR="009841DA" w:rsidRPr="00D70EEC" w:rsidRDefault="009841DA" w:rsidP="00FA40D3">
      <w:pPr>
        <w:pStyle w:val="Prrafodelista"/>
        <w:numPr>
          <w:ilvl w:val="0"/>
          <w:numId w:val="22"/>
        </w:numPr>
        <w:spacing w:line="276" w:lineRule="auto"/>
        <w:ind w:left="567"/>
        <w:rPr>
          <w:iCs/>
          <w:sz w:val="22"/>
          <w:szCs w:val="22"/>
        </w:rPr>
      </w:pPr>
      <w:r w:rsidRPr="00D70EEC">
        <w:rPr>
          <w:rStyle w:val="Textoennegrita"/>
          <w:iCs/>
          <w:sz w:val="22"/>
          <w:szCs w:val="22"/>
        </w:rPr>
        <w:t xml:space="preserve">Análisis e </w:t>
      </w:r>
      <w:r w:rsidRPr="00D70EEC">
        <w:rPr>
          <w:b/>
          <w:bCs/>
          <w:iCs/>
        </w:rPr>
        <w:t>interpretación</w:t>
      </w:r>
    </w:p>
    <w:p w14:paraId="431BE4D8" w14:textId="77777777" w:rsidR="009841DA" w:rsidRPr="005C2538" w:rsidRDefault="009841DA" w:rsidP="00FA40D3">
      <w:pPr>
        <w:pStyle w:val="Prrafodelista"/>
        <w:numPr>
          <w:ilvl w:val="0"/>
          <w:numId w:val="17"/>
        </w:numPr>
        <w:spacing w:before="100" w:beforeAutospacing="1" w:after="100" w:afterAutospacing="1" w:line="276" w:lineRule="auto"/>
        <w:ind w:left="851"/>
        <w:rPr>
          <w:color w:val="FF0000"/>
          <w:sz w:val="22"/>
          <w:szCs w:val="22"/>
        </w:rPr>
      </w:pPr>
      <w:r w:rsidRPr="005C2538">
        <w:rPr>
          <w:rStyle w:val="Textoennegrita"/>
          <w:color w:val="FF0000"/>
          <w:sz w:val="22"/>
          <w:szCs w:val="22"/>
        </w:rPr>
        <w:t>Explicación de los resultados</w:t>
      </w:r>
      <w:r w:rsidRPr="005C2538">
        <w:rPr>
          <w:color w:val="FF0000"/>
          <w:sz w:val="22"/>
          <w:szCs w:val="22"/>
        </w:rPr>
        <w:t>: ¿Qué significan en el contexto del problema?</w:t>
      </w:r>
    </w:p>
    <w:p w14:paraId="202711A1" w14:textId="77777777" w:rsidR="009841DA" w:rsidRPr="005C2538" w:rsidRDefault="009841DA" w:rsidP="00FA40D3">
      <w:pPr>
        <w:pStyle w:val="Prrafodelista"/>
        <w:numPr>
          <w:ilvl w:val="0"/>
          <w:numId w:val="17"/>
        </w:numPr>
        <w:spacing w:before="100" w:beforeAutospacing="1" w:after="100" w:afterAutospacing="1" w:line="276" w:lineRule="auto"/>
        <w:ind w:left="851"/>
        <w:rPr>
          <w:color w:val="FF0000"/>
          <w:sz w:val="22"/>
          <w:szCs w:val="22"/>
        </w:rPr>
      </w:pPr>
      <w:r w:rsidRPr="005C2538">
        <w:rPr>
          <w:rStyle w:val="Textoennegrita"/>
          <w:color w:val="FF0000"/>
          <w:sz w:val="22"/>
          <w:szCs w:val="22"/>
        </w:rPr>
        <w:t>Comparación con estudios previos</w:t>
      </w:r>
      <w:r w:rsidRPr="005C2538">
        <w:rPr>
          <w:color w:val="FF0000"/>
          <w:sz w:val="22"/>
          <w:szCs w:val="22"/>
        </w:rPr>
        <w:t xml:space="preserve"> (si aplica): ¿Cómo se comparan los resultados con enfoques anteriores?</w:t>
      </w:r>
    </w:p>
    <w:p w14:paraId="15DC1B31" w14:textId="77777777" w:rsidR="009841DA" w:rsidRPr="005C2538" w:rsidRDefault="009841DA" w:rsidP="00FA40D3">
      <w:pPr>
        <w:pStyle w:val="Prrafodelista"/>
        <w:numPr>
          <w:ilvl w:val="0"/>
          <w:numId w:val="17"/>
        </w:numPr>
        <w:spacing w:before="100" w:beforeAutospacing="1" w:after="100" w:afterAutospacing="1" w:line="276" w:lineRule="auto"/>
        <w:ind w:left="851"/>
        <w:rPr>
          <w:color w:val="FF0000"/>
          <w:sz w:val="22"/>
          <w:szCs w:val="22"/>
        </w:rPr>
      </w:pPr>
      <w:r w:rsidRPr="005C2538">
        <w:rPr>
          <w:rStyle w:val="Textoennegrita"/>
          <w:color w:val="FF0000"/>
          <w:sz w:val="22"/>
          <w:szCs w:val="22"/>
        </w:rPr>
        <w:lastRenderedPageBreak/>
        <w:t>Factores que influyeron en el desempeño</w:t>
      </w:r>
      <w:r w:rsidRPr="005C2538">
        <w:rPr>
          <w:color w:val="FF0000"/>
          <w:sz w:val="22"/>
          <w:szCs w:val="22"/>
        </w:rPr>
        <w:t xml:space="preserve">: Calidad de los datos, </w:t>
      </w:r>
      <w:proofErr w:type="spellStart"/>
      <w:r w:rsidRPr="005C2538">
        <w:rPr>
          <w:color w:val="FF0000"/>
          <w:sz w:val="22"/>
          <w:szCs w:val="22"/>
        </w:rPr>
        <w:t>hiperparámetros</w:t>
      </w:r>
      <w:proofErr w:type="spellEnd"/>
      <w:r w:rsidRPr="005C2538">
        <w:rPr>
          <w:color w:val="FF0000"/>
          <w:sz w:val="22"/>
          <w:szCs w:val="22"/>
        </w:rPr>
        <w:t>, técnicas de preprocesamiento.</w:t>
      </w:r>
    </w:p>
    <w:p w14:paraId="380BE824" w14:textId="77777777" w:rsidR="009841DA" w:rsidRPr="00D70EEC" w:rsidRDefault="009841DA" w:rsidP="00FA40D3">
      <w:pPr>
        <w:pStyle w:val="Prrafodelista"/>
        <w:spacing w:before="100" w:beforeAutospacing="1" w:after="100" w:afterAutospacing="1" w:line="276" w:lineRule="auto"/>
        <w:rPr>
          <w:sz w:val="22"/>
          <w:szCs w:val="22"/>
        </w:rPr>
      </w:pPr>
    </w:p>
    <w:p w14:paraId="3BD56F8A" w14:textId="77777777" w:rsidR="009841DA" w:rsidRPr="00D70EEC" w:rsidRDefault="009841DA" w:rsidP="00FA40D3">
      <w:pPr>
        <w:pStyle w:val="Prrafodelista"/>
        <w:numPr>
          <w:ilvl w:val="0"/>
          <w:numId w:val="22"/>
        </w:numPr>
        <w:spacing w:line="276" w:lineRule="auto"/>
        <w:ind w:left="567"/>
        <w:rPr>
          <w:i/>
          <w:sz w:val="22"/>
          <w:szCs w:val="22"/>
        </w:rPr>
      </w:pPr>
      <w:bookmarkStart w:id="23" w:name="_Toc204794187"/>
      <w:r w:rsidRPr="00D70EEC">
        <w:rPr>
          <w:rStyle w:val="Textoennegrita"/>
          <w:bCs w:val="0"/>
          <w:sz w:val="22"/>
          <w:szCs w:val="22"/>
        </w:rPr>
        <w:t xml:space="preserve">Evaluación </w:t>
      </w:r>
      <w:r w:rsidRPr="00821417">
        <w:rPr>
          <w:rStyle w:val="Textoennegrita"/>
          <w:iCs/>
          <w:sz w:val="22"/>
          <w:szCs w:val="22"/>
        </w:rPr>
        <w:t>crítica</w:t>
      </w:r>
      <w:bookmarkEnd w:id="23"/>
    </w:p>
    <w:p w14:paraId="0624DF65" w14:textId="77777777" w:rsidR="009841DA" w:rsidRPr="009F67F6" w:rsidRDefault="009841DA" w:rsidP="00FA40D3">
      <w:pPr>
        <w:pStyle w:val="Prrafodelista"/>
        <w:numPr>
          <w:ilvl w:val="0"/>
          <w:numId w:val="18"/>
        </w:numPr>
        <w:spacing w:before="100" w:beforeAutospacing="1" w:after="100" w:afterAutospacing="1" w:line="276" w:lineRule="auto"/>
        <w:ind w:left="851"/>
        <w:rPr>
          <w:color w:val="FF0000"/>
          <w:sz w:val="22"/>
          <w:szCs w:val="22"/>
        </w:rPr>
      </w:pPr>
      <w:r w:rsidRPr="009F67F6">
        <w:rPr>
          <w:rStyle w:val="Textoennegrita"/>
          <w:color w:val="FF0000"/>
          <w:sz w:val="22"/>
          <w:szCs w:val="22"/>
        </w:rPr>
        <w:t>Limitaciones del estudio</w:t>
      </w:r>
      <w:r w:rsidRPr="009F67F6">
        <w:rPr>
          <w:color w:val="FF0000"/>
          <w:sz w:val="22"/>
          <w:szCs w:val="22"/>
        </w:rPr>
        <w:t>: Problemas encontrados, sesgos en los datos, restricciones del modelo.</w:t>
      </w:r>
    </w:p>
    <w:p w14:paraId="4F9AEC7F" w14:textId="77777777" w:rsidR="009841DA" w:rsidRPr="009F67F6" w:rsidRDefault="009841DA" w:rsidP="00FA40D3">
      <w:pPr>
        <w:pStyle w:val="Prrafodelista"/>
        <w:numPr>
          <w:ilvl w:val="0"/>
          <w:numId w:val="18"/>
        </w:numPr>
        <w:spacing w:before="100" w:beforeAutospacing="1" w:after="100" w:afterAutospacing="1" w:line="276" w:lineRule="auto"/>
        <w:ind w:left="851"/>
        <w:rPr>
          <w:color w:val="FF0000"/>
        </w:rPr>
      </w:pPr>
      <w:r w:rsidRPr="009F67F6">
        <w:rPr>
          <w:rStyle w:val="Textoennegrita"/>
          <w:color w:val="FF0000"/>
          <w:sz w:val="22"/>
          <w:szCs w:val="22"/>
        </w:rPr>
        <w:t>Posibles mejoras</w:t>
      </w:r>
      <w:r w:rsidRPr="009F67F6">
        <w:rPr>
          <w:color w:val="FF0000"/>
          <w:sz w:val="22"/>
          <w:szCs w:val="22"/>
        </w:rPr>
        <w:t>: Métodos alternativos, necesidad de más datos, ajustes en la metodología</w:t>
      </w:r>
      <w:r w:rsidRPr="009F67F6">
        <w:rPr>
          <w:color w:val="FF0000"/>
        </w:rPr>
        <w:t>.</w:t>
      </w:r>
    </w:p>
    <w:p w14:paraId="25D075C0" w14:textId="77777777" w:rsidR="009841DA" w:rsidRPr="00D70EEC" w:rsidRDefault="009841DA" w:rsidP="00FA40D3">
      <w:pPr>
        <w:spacing w:line="276" w:lineRule="auto"/>
        <w:rPr>
          <w:sz w:val="22"/>
          <w:szCs w:val="22"/>
        </w:rPr>
      </w:pPr>
    </w:p>
    <w:p w14:paraId="33B35A31" w14:textId="2E9F4C32" w:rsidR="0019723F" w:rsidRDefault="007A1A90" w:rsidP="00FA40D3">
      <w:pPr>
        <w:spacing w:line="276" w:lineRule="auto"/>
        <w:rPr>
          <w:sz w:val="22"/>
          <w:szCs w:val="22"/>
        </w:rPr>
      </w:pPr>
      <w:proofErr w:type="spellStart"/>
      <w:r w:rsidRPr="00D70EEC">
        <w:rPr>
          <w:sz w:val="22"/>
          <w:szCs w:val="22"/>
        </w:rPr>
        <w:t>Proin</w:t>
      </w:r>
      <w:proofErr w:type="spellEnd"/>
      <w:r w:rsidRPr="00D70EEC">
        <w:rPr>
          <w:sz w:val="22"/>
          <w:szCs w:val="22"/>
        </w:rPr>
        <w:t xml:space="preserve"> </w:t>
      </w:r>
      <w:proofErr w:type="spellStart"/>
      <w:r w:rsidRPr="00D70EEC">
        <w:rPr>
          <w:sz w:val="22"/>
          <w:szCs w:val="22"/>
        </w:rPr>
        <w:t>sodales</w:t>
      </w:r>
      <w:proofErr w:type="spellEnd"/>
      <w:r w:rsidRPr="00D70EEC">
        <w:rPr>
          <w:sz w:val="22"/>
          <w:szCs w:val="22"/>
        </w:rPr>
        <w:t xml:space="preserve"> </w:t>
      </w:r>
      <w:proofErr w:type="spellStart"/>
      <w:r w:rsidRPr="00D70EEC">
        <w:rPr>
          <w:sz w:val="22"/>
          <w:szCs w:val="22"/>
        </w:rPr>
        <w:t>mattis</w:t>
      </w:r>
      <w:proofErr w:type="spellEnd"/>
      <w:r w:rsidRPr="00D70EEC">
        <w:rPr>
          <w:sz w:val="22"/>
          <w:szCs w:val="22"/>
        </w:rPr>
        <w:t xml:space="preserve"> </w:t>
      </w:r>
      <w:proofErr w:type="spellStart"/>
      <w:r w:rsidRPr="00D70EEC">
        <w:rPr>
          <w:sz w:val="22"/>
          <w:szCs w:val="22"/>
        </w:rPr>
        <w:t>dignissim</w:t>
      </w:r>
      <w:proofErr w:type="spellEnd"/>
      <w:r w:rsidRPr="00D70EEC">
        <w:rPr>
          <w:sz w:val="22"/>
          <w:szCs w:val="22"/>
        </w:rPr>
        <w:t xml:space="preserve">. </w:t>
      </w:r>
      <w:proofErr w:type="spellStart"/>
      <w:r w:rsidRPr="00D70EEC">
        <w:rPr>
          <w:sz w:val="22"/>
          <w:szCs w:val="22"/>
        </w:rPr>
        <w:t>Pellentesque</w:t>
      </w:r>
      <w:proofErr w:type="spellEnd"/>
      <w:r w:rsidRPr="00D70EEC">
        <w:rPr>
          <w:sz w:val="22"/>
          <w:szCs w:val="22"/>
        </w:rPr>
        <w:t xml:space="preserve"> </w:t>
      </w:r>
      <w:proofErr w:type="spellStart"/>
      <w:r w:rsidRPr="00D70EEC">
        <w:rPr>
          <w:sz w:val="22"/>
          <w:szCs w:val="22"/>
        </w:rPr>
        <w:t>egestas</w:t>
      </w:r>
      <w:proofErr w:type="spellEnd"/>
      <w:r w:rsidRPr="00D70EEC">
        <w:rPr>
          <w:sz w:val="22"/>
          <w:szCs w:val="22"/>
        </w:rPr>
        <w:t xml:space="preserve"> </w:t>
      </w:r>
      <w:proofErr w:type="spellStart"/>
      <w:r w:rsidRPr="00D70EEC">
        <w:rPr>
          <w:sz w:val="22"/>
          <w:szCs w:val="22"/>
        </w:rPr>
        <w:t>quam</w:t>
      </w:r>
      <w:proofErr w:type="spellEnd"/>
      <w:r w:rsidRPr="00D70EEC">
        <w:rPr>
          <w:sz w:val="22"/>
          <w:szCs w:val="22"/>
        </w:rPr>
        <w:t xml:space="preserve"> </w:t>
      </w:r>
      <w:proofErr w:type="spellStart"/>
      <w:r w:rsidRPr="00D70EEC">
        <w:rPr>
          <w:sz w:val="22"/>
          <w:szCs w:val="22"/>
        </w:rPr>
        <w:t>semper</w:t>
      </w:r>
      <w:proofErr w:type="spellEnd"/>
      <w:r w:rsidRPr="00D70EEC">
        <w:rPr>
          <w:sz w:val="22"/>
          <w:szCs w:val="22"/>
        </w:rPr>
        <w:t xml:space="preserve"> </w:t>
      </w:r>
      <w:proofErr w:type="spellStart"/>
      <w:r w:rsidRPr="00D70EEC">
        <w:rPr>
          <w:sz w:val="22"/>
          <w:szCs w:val="22"/>
        </w:rPr>
        <w:t>erat</w:t>
      </w:r>
      <w:proofErr w:type="spellEnd"/>
      <w:r w:rsidRPr="00D70EEC">
        <w:rPr>
          <w:sz w:val="22"/>
          <w:szCs w:val="22"/>
        </w:rPr>
        <w:t xml:space="preserve"> </w:t>
      </w:r>
      <w:proofErr w:type="spellStart"/>
      <w:r w:rsidRPr="00D70EEC">
        <w:rPr>
          <w:sz w:val="22"/>
          <w:szCs w:val="22"/>
        </w:rPr>
        <w:t>rhoncus</w:t>
      </w:r>
      <w:proofErr w:type="spellEnd"/>
      <w:r w:rsidRPr="00D70EEC">
        <w:rPr>
          <w:sz w:val="22"/>
          <w:szCs w:val="22"/>
        </w:rPr>
        <w:t xml:space="preserve"> </w:t>
      </w:r>
      <w:proofErr w:type="spellStart"/>
      <w:r w:rsidRPr="00D70EEC">
        <w:rPr>
          <w:sz w:val="22"/>
          <w:szCs w:val="22"/>
        </w:rPr>
        <w:t>posuere</w:t>
      </w:r>
      <w:proofErr w:type="spellEnd"/>
      <w:r w:rsidRPr="00D70EEC">
        <w:rPr>
          <w:sz w:val="22"/>
          <w:szCs w:val="22"/>
        </w:rPr>
        <w:t xml:space="preserve">. </w:t>
      </w:r>
      <w:proofErr w:type="spellStart"/>
      <w:r w:rsidRPr="00D70EEC">
        <w:rPr>
          <w:sz w:val="22"/>
          <w:szCs w:val="22"/>
        </w:rPr>
        <w:t>Maecenas</w:t>
      </w:r>
      <w:proofErr w:type="spellEnd"/>
      <w:r w:rsidRPr="00D70EEC">
        <w:rPr>
          <w:sz w:val="22"/>
          <w:szCs w:val="22"/>
        </w:rPr>
        <w:t xml:space="preserve"> </w:t>
      </w:r>
      <w:proofErr w:type="spellStart"/>
      <w:r w:rsidRPr="00D70EEC">
        <w:rPr>
          <w:sz w:val="22"/>
          <w:szCs w:val="22"/>
        </w:rPr>
        <w:t>ipsum</w:t>
      </w:r>
      <w:proofErr w:type="spellEnd"/>
      <w:r w:rsidRPr="00D70EEC">
        <w:rPr>
          <w:sz w:val="22"/>
          <w:szCs w:val="22"/>
        </w:rPr>
        <w:t xml:space="preserve"> </w:t>
      </w:r>
      <w:proofErr w:type="spellStart"/>
      <w:r w:rsidRPr="00D70EEC">
        <w:rPr>
          <w:sz w:val="22"/>
          <w:szCs w:val="22"/>
        </w:rPr>
        <w:t>nisi</w:t>
      </w:r>
      <w:proofErr w:type="spellEnd"/>
      <w:r w:rsidRPr="00D70EEC">
        <w:rPr>
          <w:sz w:val="22"/>
          <w:szCs w:val="22"/>
        </w:rPr>
        <w:t xml:space="preserve">, </w:t>
      </w:r>
      <w:proofErr w:type="spellStart"/>
      <w:r w:rsidRPr="00D70EEC">
        <w:rPr>
          <w:sz w:val="22"/>
          <w:szCs w:val="22"/>
        </w:rPr>
        <w:t>bibendum</w:t>
      </w:r>
      <w:proofErr w:type="spellEnd"/>
      <w:r w:rsidRPr="00D70EEC">
        <w:rPr>
          <w:sz w:val="22"/>
          <w:szCs w:val="22"/>
        </w:rPr>
        <w:t xml:space="preserve"> at (ver </w:t>
      </w:r>
      <w:r w:rsidRPr="00D70EEC">
        <w:rPr>
          <w:b/>
          <w:sz w:val="22"/>
          <w:szCs w:val="22"/>
        </w:rPr>
        <w:fldChar w:fldCharType="begin"/>
      </w:r>
      <w:r w:rsidRPr="00D70EEC">
        <w:rPr>
          <w:b/>
          <w:sz w:val="22"/>
          <w:szCs w:val="22"/>
        </w:rPr>
        <w:instrText xml:space="preserve"> REF _Ref168604448 \h  \* MERGEFORMAT </w:instrText>
      </w:r>
      <w:r w:rsidRPr="00D70EEC">
        <w:rPr>
          <w:b/>
          <w:sz w:val="22"/>
          <w:szCs w:val="22"/>
        </w:rPr>
      </w:r>
      <w:r w:rsidRPr="00D70EEC">
        <w:rPr>
          <w:b/>
          <w:sz w:val="22"/>
          <w:szCs w:val="22"/>
        </w:rPr>
        <w:fldChar w:fldCharType="separate"/>
      </w:r>
      <w:r w:rsidRPr="00D70EEC">
        <w:rPr>
          <w:b/>
          <w:sz w:val="22"/>
          <w:szCs w:val="22"/>
        </w:rPr>
        <w:t xml:space="preserve">Tabla </w:t>
      </w:r>
      <w:r w:rsidRPr="00D70EEC">
        <w:rPr>
          <w:b/>
          <w:noProof/>
          <w:sz w:val="22"/>
          <w:szCs w:val="22"/>
        </w:rPr>
        <w:t>1</w:t>
      </w:r>
      <w:r w:rsidRPr="00D70EEC">
        <w:rPr>
          <w:b/>
          <w:sz w:val="22"/>
          <w:szCs w:val="22"/>
        </w:rPr>
        <w:fldChar w:fldCharType="end"/>
      </w:r>
      <w:r w:rsidRPr="00D70EEC">
        <w:rPr>
          <w:sz w:val="22"/>
          <w:szCs w:val="22"/>
        </w:rPr>
        <w:t>).</w:t>
      </w:r>
    </w:p>
    <w:p w14:paraId="550055D4" w14:textId="77777777" w:rsidR="005C1DAB" w:rsidRPr="00D70EEC" w:rsidRDefault="005C1DAB" w:rsidP="00FA40D3">
      <w:pPr>
        <w:spacing w:line="276" w:lineRule="auto"/>
        <w:rPr>
          <w:sz w:val="22"/>
          <w:szCs w:val="22"/>
        </w:rPr>
      </w:pPr>
    </w:p>
    <w:p w14:paraId="26FB2A52" w14:textId="77777777" w:rsidR="0019723F" w:rsidRPr="00D70EEC" w:rsidRDefault="0019723F" w:rsidP="00FA40D3">
      <w:pPr>
        <w:spacing w:line="276" w:lineRule="auto"/>
        <w:jc w:val="right"/>
      </w:pPr>
    </w:p>
    <w:p w14:paraId="0C935E37" w14:textId="77777777" w:rsidR="0019723F" w:rsidRPr="00D70EEC" w:rsidRDefault="0019723F" w:rsidP="00FA40D3">
      <w:pPr>
        <w:pStyle w:val="Descripcin"/>
        <w:spacing w:line="276" w:lineRule="auto"/>
        <w:rPr>
          <w:sz w:val="20"/>
          <w:szCs w:val="20"/>
        </w:rPr>
      </w:pPr>
      <w:bookmarkStart w:id="24" w:name="_Ref168604448"/>
      <w:bookmarkStart w:id="25" w:name="_Toc204751665"/>
      <w:r w:rsidRPr="00D70EEC">
        <w:rPr>
          <w:sz w:val="20"/>
          <w:szCs w:val="20"/>
        </w:rPr>
        <w:t xml:space="preserve">Tabla </w:t>
      </w:r>
      <w:r w:rsidRPr="00D70EEC">
        <w:rPr>
          <w:sz w:val="20"/>
          <w:szCs w:val="20"/>
        </w:rPr>
        <w:fldChar w:fldCharType="begin"/>
      </w:r>
      <w:r w:rsidRPr="00D70EEC">
        <w:rPr>
          <w:sz w:val="20"/>
          <w:szCs w:val="20"/>
        </w:rPr>
        <w:instrText xml:space="preserve"> SEQ Tabla \* ARABIC </w:instrText>
      </w:r>
      <w:r w:rsidRPr="00D70EEC">
        <w:rPr>
          <w:sz w:val="20"/>
          <w:szCs w:val="20"/>
        </w:rPr>
        <w:fldChar w:fldCharType="separate"/>
      </w:r>
      <w:r w:rsidRPr="00D70EEC">
        <w:rPr>
          <w:noProof/>
          <w:sz w:val="20"/>
          <w:szCs w:val="20"/>
        </w:rPr>
        <w:t>1</w:t>
      </w:r>
      <w:r w:rsidRPr="00D70EEC">
        <w:rPr>
          <w:noProof/>
          <w:sz w:val="20"/>
          <w:szCs w:val="20"/>
        </w:rPr>
        <w:fldChar w:fldCharType="end"/>
      </w:r>
      <w:bookmarkEnd w:id="24"/>
      <w:r w:rsidRPr="00D70EEC">
        <w:rPr>
          <w:sz w:val="20"/>
          <w:szCs w:val="20"/>
        </w:rPr>
        <w:t>. Reporte de clasificación para la red U-Net.</w:t>
      </w:r>
      <w:bookmarkEnd w:id="25"/>
    </w:p>
    <w:tbl>
      <w:tblPr>
        <w:tblW w:w="4701" w:type="dxa"/>
        <w:tblLook w:val="04A0" w:firstRow="1" w:lastRow="0" w:firstColumn="1" w:lastColumn="0" w:noHBand="0" w:noVBand="1"/>
      </w:tblPr>
      <w:tblGrid>
        <w:gridCol w:w="1276"/>
        <w:gridCol w:w="961"/>
        <w:gridCol w:w="744"/>
        <w:gridCol w:w="934"/>
        <w:gridCol w:w="950"/>
      </w:tblGrid>
      <w:tr w:rsidR="00D70EEC" w:rsidRPr="00D70EEC" w14:paraId="286975AE" w14:textId="77777777" w:rsidTr="004F0FF0">
        <w:trPr>
          <w:trHeight w:val="262"/>
        </w:trPr>
        <w:tc>
          <w:tcPr>
            <w:tcW w:w="1276" w:type="dxa"/>
            <w:tcBorders>
              <w:top w:val="single" w:sz="4" w:space="0" w:color="auto"/>
              <w:left w:val="nil"/>
              <w:bottom w:val="single" w:sz="4" w:space="0" w:color="auto"/>
              <w:right w:val="nil"/>
            </w:tcBorders>
            <w:shd w:val="clear" w:color="auto" w:fill="auto"/>
            <w:noWrap/>
            <w:vAlign w:val="center"/>
            <w:hideMark/>
          </w:tcPr>
          <w:p w14:paraId="0C920FF8" w14:textId="77777777" w:rsidR="0019723F" w:rsidRPr="00D70EEC" w:rsidRDefault="0019723F" w:rsidP="00FA40D3">
            <w:pPr>
              <w:spacing w:line="276" w:lineRule="auto"/>
              <w:ind w:left="-108" w:right="-276"/>
              <w:rPr>
                <w:sz w:val="20"/>
                <w:szCs w:val="20"/>
              </w:rPr>
            </w:pPr>
          </w:p>
        </w:tc>
        <w:tc>
          <w:tcPr>
            <w:tcW w:w="831" w:type="dxa"/>
            <w:tcBorders>
              <w:top w:val="single" w:sz="4" w:space="0" w:color="auto"/>
              <w:left w:val="nil"/>
              <w:bottom w:val="single" w:sz="4" w:space="0" w:color="auto"/>
              <w:right w:val="nil"/>
            </w:tcBorders>
            <w:shd w:val="clear" w:color="auto" w:fill="auto"/>
            <w:noWrap/>
            <w:vAlign w:val="center"/>
            <w:hideMark/>
          </w:tcPr>
          <w:p w14:paraId="5A7B421B" w14:textId="77777777" w:rsidR="0019723F" w:rsidRPr="00D70EEC" w:rsidRDefault="0019723F" w:rsidP="00FA40D3">
            <w:pPr>
              <w:spacing w:line="276" w:lineRule="auto"/>
              <w:rPr>
                <w:sz w:val="20"/>
                <w:szCs w:val="20"/>
              </w:rPr>
            </w:pPr>
            <w:proofErr w:type="spellStart"/>
            <w:r w:rsidRPr="00D70EEC">
              <w:rPr>
                <w:sz w:val="20"/>
                <w:szCs w:val="20"/>
              </w:rPr>
              <w:t>Precision</w:t>
            </w:r>
            <w:proofErr w:type="spellEnd"/>
          </w:p>
        </w:tc>
        <w:tc>
          <w:tcPr>
            <w:tcW w:w="744" w:type="dxa"/>
            <w:tcBorders>
              <w:top w:val="single" w:sz="4" w:space="0" w:color="auto"/>
              <w:left w:val="nil"/>
              <w:bottom w:val="single" w:sz="4" w:space="0" w:color="auto"/>
              <w:right w:val="nil"/>
            </w:tcBorders>
            <w:shd w:val="clear" w:color="auto" w:fill="auto"/>
            <w:noWrap/>
            <w:vAlign w:val="center"/>
            <w:hideMark/>
          </w:tcPr>
          <w:p w14:paraId="45A3FBAC" w14:textId="77777777" w:rsidR="0019723F" w:rsidRPr="00D70EEC" w:rsidRDefault="0019723F" w:rsidP="00FA40D3">
            <w:pPr>
              <w:spacing w:line="276" w:lineRule="auto"/>
              <w:rPr>
                <w:sz w:val="20"/>
                <w:szCs w:val="20"/>
              </w:rPr>
            </w:pPr>
            <w:proofErr w:type="spellStart"/>
            <w:r w:rsidRPr="00D70EEC">
              <w:rPr>
                <w:sz w:val="20"/>
                <w:szCs w:val="20"/>
              </w:rPr>
              <w:t>Recall</w:t>
            </w:r>
            <w:proofErr w:type="spellEnd"/>
          </w:p>
        </w:tc>
        <w:tc>
          <w:tcPr>
            <w:tcW w:w="934" w:type="dxa"/>
            <w:tcBorders>
              <w:top w:val="single" w:sz="4" w:space="0" w:color="auto"/>
              <w:left w:val="nil"/>
              <w:bottom w:val="single" w:sz="4" w:space="0" w:color="auto"/>
              <w:right w:val="nil"/>
            </w:tcBorders>
            <w:shd w:val="clear" w:color="auto" w:fill="auto"/>
            <w:noWrap/>
            <w:vAlign w:val="center"/>
            <w:hideMark/>
          </w:tcPr>
          <w:p w14:paraId="3EFAC49C" w14:textId="77777777" w:rsidR="0019723F" w:rsidRPr="00D70EEC" w:rsidRDefault="0019723F" w:rsidP="00FA40D3">
            <w:pPr>
              <w:spacing w:line="276" w:lineRule="auto"/>
              <w:rPr>
                <w:sz w:val="20"/>
                <w:szCs w:val="20"/>
              </w:rPr>
            </w:pPr>
            <w:r w:rsidRPr="00D70EEC">
              <w:rPr>
                <w:sz w:val="20"/>
                <w:szCs w:val="20"/>
              </w:rPr>
              <w:t>F1-score</w:t>
            </w:r>
          </w:p>
        </w:tc>
        <w:tc>
          <w:tcPr>
            <w:tcW w:w="916" w:type="dxa"/>
            <w:tcBorders>
              <w:top w:val="single" w:sz="4" w:space="0" w:color="auto"/>
              <w:left w:val="nil"/>
              <w:bottom w:val="single" w:sz="4" w:space="0" w:color="auto"/>
              <w:right w:val="nil"/>
            </w:tcBorders>
            <w:shd w:val="clear" w:color="auto" w:fill="auto"/>
            <w:noWrap/>
            <w:vAlign w:val="center"/>
            <w:hideMark/>
          </w:tcPr>
          <w:p w14:paraId="35556752" w14:textId="77777777" w:rsidR="0019723F" w:rsidRPr="00D70EEC" w:rsidRDefault="0019723F" w:rsidP="00FA40D3">
            <w:pPr>
              <w:spacing w:line="276" w:lineRule="auto"/>
              <w:rPr>
                <w:sz w:val="20"/>
                <w:szCs w:val="20"/>
              </w:rPr>
            </w:pPr>
            <w:r w:rsidRPr="00D70EEC">
              <w:rPr>
                <w:sz w:val="20"/>
                <w:szCs w:val="20"/>
              </w:rPr>
              <w:t>Support*</w:t>
            </w:r>
          </w:p>
        </w:tc>
      </w:tr>
      <w:tr w:rsidR="00D70EEC" w:rsidRPr="00D70EEC" w14:paraId="33B8A038" w14:textId="77777777" w:rsidTr="004F0FF0">
        <w:trPr>
          <w:trHeight w:val="262"/>
        </w:trPr>
        <w:tc>
          <w:tcPr>
            <w:tcW w:w="1276" w:type="dxa"/>
            <w:tcBorders>
              <w:top w:val="nil"/>
              <w:left w:val="nil"/>
              <w:bottom w:val="nil"/>
              <w:right w:val="nil"/>
            </w:tcBorders>
            <w:shd w:val="clear" w:color="auto" w:fill="auto"/>
            <w:noWrap/>
            <w:vAlign w:val="center"/>
            <w:hideMark/>
          </w:tcPr>
          <w:p w14:paraId="70D45339" w14:textId="77777777" w:rsidR="0019723F" w:rsidRPr="00D70EEC" w:rsidRDefault="0019723F" w:rsidP="00FA40D3">
            <w:pPr>
              <w:spacing w:line="276" w:lineRule="auto"/>
              <w:ind w:left="-108" w:right="-276"/>
              <w:rPr>
                <w:sz w:val="20"/>
                <w:szCs w:val="20"/>
              </w:rPr>
            </w:pPr>
            <w:proofErr w:type="spellStart"/>
            <w:r w:rsidRPr="00D70EEC">
              <w:rPr>
                <w:sz w:val="20"/>
                <w:szCs w:val="20"/>
              </w:rPr>
              <w:t>Background</w:t>
            </w:r>
            <w:proofErr w:type="spellEnd"/>
          </w:p>
          <w:p w14:paraId="1C89A8B2" w14:textId="77777777" w:rsidR="0019723F" w:rsidRPr="00D70EEC" w:rsidRDefault="0019723F" w:rsidP="00FA40D3">
            <w:pPr>
              <w:spacing w:line="276" w:lineRule="auto"/>
              <w:ind w:left="-108" w:right="-276"/>
              <w:rPr>
                <w:sz w:val="20"/>
                <w:szCs w:val="20"/>
              </w:rPr>
            </w:pPr>
            <w:r w:rsidRPr="00D70EEC">
              <w:rPr>
                <w:sz w:val="20"/>
                <w:szCs w:val="20"/>
              </w:rPr>
              <w:t xml:space="preserve">(positive </w:t>
            </w:r>
            <w:proofErr w:type="spellStart"/>
            <w:r w:rsidRPr="00D70EEC">
              <w:rPr>
                <w:sz w:val="20"/>
                <w:szCs w:val="20"/>
              </w:rPr>
              <w:t>class</w:t>
            </w:r>
            <w:proofErr w:type="spellEnd"/>
            <w:r w:rsidRPr="00D70EEC">
              <w:rPr>
                <w:sz w:val="20"/>
                <w:szCs w:val="20"/>
              </w:rPr>
              <w:t>)</w:t>
            </w:r>
          </w:p>
        </w:tc>
        <w:tc>
          <w:tcPr>
            <w:tcW w:w="831" w:type="dxa"/>
            <w:tcBorders>
              <w:top w:val="nil"/>
              <w:left w:val="nil"/>
              <w:bottom w:val="nil"/>
              <w:right w:val="nil"/>
            </w:tcBorders>
            <w:shd w:val="clear" w:color="auto" w:fill="auto"/>
            <w:noWrap/>
            <w:vAlign w:val="center"/>
            <w:hideMark/>
          </w:tcPr>
          <w:p w14:paraId="68197939" w14:textId="77777777" w:rsidR="0019723F" w:rsidRPr="00D70EEC" w:rsidRDefault="0019723F" w:rsidP="00FA40D3">
            <w:pPr>
              <w:spacing w:line="276" w:lineRule="auto"/>
              <w:rPr>
                <w:sz w:val="20"/>
                <w:szCs w:val="20"/>
              </w:rPr>
            </w:pPr>
            <w:r w:rsidRPr="00D70EEC">
              <w:rPr>
                <w:sz w:val="20"/>
                <w:szCs w:val="20"/>
              </w:rPr>
              <w:t>0.95</w:t>
            </w:r>
          </w:p>
        </w:tc>
        <w:tc>
          <w:tcPr>
            <w:tcW w:w="744" w:type="dxa"/>
            <w:tcBorders>
              <w:top w:val="nil"/>
              <w:left w:val="nil"/>
              <w:bottom w:val="nil"/>
              <w:right w:val="nil"/>
            </w:tcBorders>
            <w:shd w:val="clear" w:color="auto" w:fill="auto"/>
            <w:noWrap/>
            <w:vAlign w:val="center"/>
            <w:hideMark/>
          </w:tcPr>
          <w:p w14:paraId="344C6144" w14:textId="77777777" w:rsidR="0019723F" w:rsidRPr="00D70EEC" w:rsidRDefault="0019723F" w:rsidP="00FA40D3">
            <w:pPr>
              <w:spacing w:line="276" w:lineRule="auto"/>
              <w:rPr>
                <w:sz w:val="20"/>
                <w:szCs w:val="20"/>
              </w:rPr>
            </w:pPr>
            <w:r w:rsidRPr="00D70EEC">
              <w:rPr>
                <w:sz w:val="20"/>
                <w:szCs w:val="20"/>
              </w:rPr>
              <w:t>0.99</w:t>
            </w:r>
          </w:p>
        </w:tc>
        <w:tc>
          <w:tcPr>
            <w:tcW w:w="934" w:type="dxa"/>
            <w:tcBorders>
              <w:top w:val="nil"/>
              <w:left w:val="nil"/>
              <w:bottom w:val="nil"/>
              <w:right w:val="nil"/>
            </w:tcBorders>
            <w:shd w:val="clear" w:color="auto" w:fill="auto"/>
            <w:noWrap/>
            <w:vAlign w:val="center"/>
            <w:hideMark/>
          </w:tcPr>
          <w:p w14:paraId="713C3435" w14:textId="77777777" w:rsidR="0019723F" w:rsidRPr="00D70EEC" w:rsidRDefault="0019723F" w:rsidP="00FA40D3">
            <w:pPr>
              <w:spacing w:line="276" w:lineRule="auto"/>
              <w:rPr>
                <w:sz w:val="20"/>
                <w:szCs w:val="20"/>
              </w:rPr>
            </w:pPr>
            <w:r w:rsidRPr="00D70EEC">
              <w:rPr>
                <w:sz w:val="20"/>
                <w:szCs w:val="20"/>
              </w:rPr>
              <w:t>0.97</w:t>
            </w:r>
          </w:p>
        </w:tc>
        <w:tc>
          <w:tcPr>
            <w:tcW w:w="916" w:type="dxa"/>
            <w:tcBorders>
              <w:top w:val="nil"/>
              <w:left w:val="nil"/>
              <w:bottom w:val="nil"/>
              <w:right w:val="nil"/>
            </w:tcBorders>
            <w:shd w:val="clear" w:color="auto" w:fill="auto"/>
            <w:noWrap/>
            <w:vAlign w:val="center"/>
            <w:hideMark/>
          </w:tcPr>
          <w:p w14:paraId="2DABD289" w14:textId="77777777" w:rsidR="0019723F" w:rsidRPr="00D70EEC" w:rsidRDefault="0019723F" w:rsidP="00FA40D3">
            <w:pPr>
              <w:spacing w:line="276" w:lineRule="auto"/>
              <w:rPr>
                <w:sz w:val="20"/>
                <w:szCs w:val="20"/>
              </w:rPr>
            </w:pPr>
            <w:r w:rsidRPr="00D70EEC">
              <w:rPr>
                <w:sz w:val="20"/>
                <w:szCs w:val="20"/>
              </w:rPr>
              <w:t>5419983</w:t>
            </w:r>
          </w:p>
        </w:tc>
      </w:tr>
      <w:tr w:rsidR="00D70EEC" w:rsidRPr="00D70EEC" w14:paraId="3C0322C8" w14:textId="77777777" w:rsidTr="004F0FF0">
        <w:trPr>
          <w:trHeight w:val="262"/>
        </w:trPr>
        <w:tc>
          <w:tcPr>
            <w:tcW w:w="1276" w:type="dxa"/>
            <w:tcBorders>
              <w:top w:val="nil"/>
              <w:left w:val="nil"/>
              <w:bottom w:val="nil"/>
              <w:right w:val="nil"/>
            </w:tcBorders>
            <w:shd w:val="clear" w:color="auto" w:fill="auto"/>
            <w:noWrap/>
            <w:vAlign w:val="center"/>
            <w:hideMark/>
          </w:tcPr>
          <w:p w14:paraId="4CE76500" w14:textId="77777777" w:rsidR="0019723F" w:rsidRPr="00D70EEC" w:rsidRDefault="0019723F" w:rsidP="00FA40D3">
            <w:pPr>
              <w:spacing w:line="276" w:lineRule="auto"/>
              <w:ind w:left="-108" w:right="-276"/>
              <w:rPr>
                <w:sz w:val="20"/>
                <w:szCs w:val="20"/>
              </w:rPr>
            </w:pPr>
            <w:proofErr w:type="spellStart"/>
            <w:r w:rsidRPr="00D70EEC">
              <w:rPr>
                <w:sz w:val="20"/>
                <w:szCs w:val="20"/>
              </w:rPr>
              <w:t>Foreground</w:t>
            </w:r>
            <w:proofErr w:type="spellEnd"/>
          </w:p>
          <w:p w14:paraId="641A96FA" w14:textId="77777777" w:rsidR="0019723F" w:rsidRPr="00D70EEC" w:rsidRDefault="0019723F" w:rsidP="00FA40D3">
            <w:pPr>
              <w:spacing w:line="276" w:lineRule="auto"/>
              <w:ind w:left="-108" w:right="-276"/>
              <w:rPr>
                <w:sz w:val="20"/>
                <w:szCs w:val="20"/>
              </w:rPr>
            </w:pPr>
            <w:r w:rsidRPr="00D70EEC">
              <w:rPr>
                <w:sz w:val="20"/>
                <w:szCs w:val="20"/>
              </w:rPr>
              <w:t xml:space="preserve">(negative </w:t>
            </w:r>
            <w:proofErr w:type="spellStart"/>
            <w:r w:rsidRPr="00D70EEC">
              <w:rPr>
                <w:sz w:val="20"/>
                <w:szCs w:val="20"/>
              </w:rPr>
              <w:t>class</w:t>
            </w:r>
            <w:proofErr w:type="spellEnd"/>
            <w:r w:rsidRPr="00D70EEC">
              <w:rPr>
                <w:sz w:val="20"/>
                <w:szCs w:val="20"/>
              </w:rPr>
              <w:t>))</w:t>
            </w:r>
          </w:p>
        </w:tc>
        <w:tc>
          <w:tcPr>
            <w:tcW w:w="831" w:type="dxa"/>
            <w:tcBorders>
              <w:top w:val="nil"/>
              <w:left w:val="nil"/>
              <w:bottom w:val="nil"/>
              <w:right w:val="nil"/>
            </w:tcBorders>
            <w:shd w:val="clear" w:color="auto" w:fill="auto"/>
            <w:noWrap/>
            <w:vAlign w:val="center"/>
            <w:hideMark/>
          </w:tcPr>
          <w:p w14:paraId="6B1ED6D3" w14:textId="77777777" w:rsidR="0019723F" w:rsidRPr="00D70EEC" w:rsidRDefault="0019723F" w:rsidP="00FA40D3">
            <w:pPr>
              <w:spacing w:line="276" w:lineRule="auto"/>
              <w:rPr>
                <w:sz w:val="20"/>
                <w:szCs w:val="20"/>
              </w:rPr>
            </w:pPr>
            <w:r w:rsidRPr="00D70EEC">
              <w:rPr>
                <w:sz w:val="20"/>
                <w:szCs w:val="20"/>
              </w:rPr>
              <w:t>0.95</w:t>
            </w:r>
          </w:p>
        </w:tc>
        <w:tc>
          <w:tcPr>
            <w:tcW w:w="744" w:type="dxa"/>
            <w:tcBorders>
              <w:top w:val="nil"/>
              <w:left w:val="nil"/>
              <w:bottom w:val="nil"/>
              <w:right w:val="nil"/>
            </w:tcBorders>
            <w:shd w:val="clear" w:color="auto" w:fill="auto"/>
            <w:noWrap/>
            <w:vAlign w:val="center"/>
            <w:hideMark/>
          </w:tcPr>
          <w:p w14:paraId="19244CF9" w14:textId="77777777" w:rsidR="0019723F" w:rsidRPr="00D70EEC" w:rsidRDefault="0019723F" w:rsidP="00FA40D3">
            <w:pPr>
              <w:spacing w:line="276" w:lineRule="auto"/>
              <w:rPr>
                <w:sz w:val="20"/>
                <w:szCs w:val="20"/>
              </w:rPr>
            </w:pPr>
            <w:r w:rsidRPr="00D70EEC">
              <w:rPr>
                <w:sz w:val="20"/>
                <w:szCs w:val="20"/>
              </w:rPr>
              <w:t>0.75</w:t>
            </w:r>
          </w:p>
        </w:tc>
        <w:tc>
          <w:tcPr>
            <w:tcW w:w="934" w:type="dxa"/>
            <w:tcBorders>
              <w:top w:val="nil"/>
              <w:left w:val="nil"/>
              <w:bottom w:val="nil"/>
              <w:right w:val="nil"/>
            </w:tcBorders>
            <w:shd w:val="clear" w:color="auto" w:fill="auto"/>
            <w:noWrap/>
            <w:vAlign w:val="center"/>
            <w:hideMark/>
          </w:tcPr>
          <w:p w14:paraId="20A9AABA" w14:textId="77777777" w:rsidR="0019723F" w:rsidRPr="00D70EEC" w:rsidRDefault="0019723F" w:rsidP="00FA40D3">
            <w:pPr>
              <w:spacing w:line="276" w:lineRule="auto"/>
              <w:rPr>
                <w:sz w:val="20"/>
                <w:szCs w:val="20"/>
              </w:rPr>
            </w:pPr>
            <w:r w:rsidRPr="00D70EEC">
              <w:rPr>
                <w:sz w:val="20"/>
                <w:szCs w:val="20"/>
              </w:rPr>
              <w:t>0.83</w:t>
            </w:r>
          </w:p>
        </w:tc>
        <w:tc>
          <w:tcPr>
            <w:tcW w:w="916" w:type="dxa"/>
            <w:tcBorders>
              <w:top w:val="nil"/>
              <w:left w:val="nil"/>
              <w:bottom w:val="nil"/>
              <w:right w:val="nil"/>
            </w:tcBorders>
            <w:shd w:val="clear" w:color="auto" w:fill="auto"/>
            <w:noWrap/>
            <w:vAlign w:val="center"/>
            <w:hideMark/>
          </w:tcPr>
          <w:p w14:paraId="280752E0" w14:textId="77777777" w:rsidR="0019723F" w:rsidRPr="00D70EEC" w:rsidRDefault="0019723F" w:rsidP="00FA40D3">
            <w:pPr>
              <w:spacing w:line="276" w:lineRule="auto"/>
              <w:rPr>
                <w:sz w:val="20"/>
                <w:szCs w:val="20"/>
              </w:rPr>
            </w:pPr>
            <w:r w:rsidRPr="00D70EEC">
              <w:rPr>
                <w:sz w:val="20"/>
                <w:szCs w:val="20"/>
              </w:rPr>
              <w:t>1133617</w:t>
            </w:r>
          </w:p>
        </w:tc>
      </w:tr>
      <w:tr w:rsidR="00D70EEC" w:rsidRPr="00D70EEC" w14:paraId="5702449E" w14:textId="77777777" w:rsidTr="004F0FF0">
        <w:trPr>
          <w:trHeight w:val="262"/>
        </w:trPr>
        <w:tc>
          <w:tcPr>
            <w:tcW w:w="1276" w:type="dxa"/>
            <w:tcBorders>
              <w:top w:val="nil"/>
              <w:left w:val="nil"/>
              <w:bottom w:val="nil"/>
              <w:right w:val="nil"/>
            </w:tcBorders>
            <w:shd w:val="clear" w:color="auto" w:fill="auto"/>
            <w:noWrap/>
            <w:vAlign w:val="center"/>
            <w:hideMark/>
          </w:tcPr>
          <w:p w14:paraId="5F5A3077" w14:textId="77777777" w:rsidR="0019723F" w:rsidRPr="00D70EEC" w:rsidRDefault="0019723F" w:rsidP="00FA40D3">
            <w:pPr>
              <w:spacing w:line="276" w:lineRule="auto"/>
              <w:ind w:left="-108" w:right="-276"/>
              <w:rPr>
                <w:sz w:val="20"/>
                <w:szCs w:val="20"/>
              </w:rPr>
            </w:pPr>
          </w:p>
        </w:tc>
        <w:tc>
          <w:tcPr>
            <w:tcW w:w="831" w:type="dxa"/>
            <w:tcBorders>
              <w:top w:val="nil"/>
              <w:left w:val="nil"/>
              <w:bottom w:val="nil"/>
              <w:right w:val="nil"/>
            </w:tcBorders>
            <w:shd w:val="clear" w:color="auto" w:fill="auto"/>
            <w:noWrap/>
            <w:vAlign w:val="center"/>
            <w:hideMark/>
          </w:tcPr>
          <w:p w14:paraId="22022EF5" w14:textId="77777777" w:rsidR="0019723F" w:rsidRPr="00D70EEC" w:rsidRDefault="0019723F" w:rsidP="00FA40D3">
            <w:pPr>
              <w:spacing w:line="276" w:lineRule="auto"/>
              <w:rPr>
                <w:sz w:val="20"/>
                <w:szCs w:val="20"/>
              </w:rPr>
            </w:pPr>
          </w:p>
        </w:tc>
        <w:tc>
          <w:tcPr>
            <w:tcW w:w="744" w:type="dxa"/>
            <w:tcBorders>
              <w:top w:val="nil"/>
              <w:left w:val="nil"/>
              <w:bottom w:val="nil"/>
              <w:right w:val="nil"/>
            </w:tcBorders>
            <w:shd w:val="clear" w:color="auto" w:fill="auto"/>
            <w:noWrap/>
            <w:vAlign w:val="center"/>
            <w:hideMark/>
          </w:tcPr>
          <w:p w14:paraId="48D02BCB" w14:textId="77777777" w:rsidR="0019723F" w:rsidRPr="00D70EEC" w:rsidRDefault="0019723F" w:rsidP="00FA40D3">
            <w:pPr>
              <w:spacing w:line="276" w:lineRule="auto"/>
              <w:rPr>
                <w:sz w:val="20"/>
                <w:szCs w:val="20"/>
              </w:rPr>
            </w:pPr>
          </w:p>
        </w:tc>
        <w:tc>
          <w:tcPr>
            <w:tcW w:w="934" w:type="dxa"/>
            <w:tcBorders>
              <w:top w:val="nil"/>
              <w:left w:val="nil"/>
              <w:bottom w:val="nil"/>
              <w:right w:val="nil"/>
            </w:tcBorders>
            <w:shd w:val="clear" w:color="auto" w:fill="auto"/>
            <w:noWrap/>
            <w:vAlign w:val="center"/>
            <w:hideMark/>
          </w:tcPr>
          <w:p w14:paraId="752CECD3" w14:textId="77777777" w:rsidR="0019723F" w:rsidRPr="00D70EEC" w:rsidRDefault="0019723F" w:rsidP="00FA40D3">
            <w:pPr>
              <w:spacing w:line="276" w:lineRule="auto"/>
              <w:rPr>
                <w:sz w:val="20"/>
                <w:szCs w:val="20"/>
              </w:rPr>
            </w:pPr>
          </w:p>
        </w:tc>
        <w:tc>
          <w:tcPr>
            <w:tcW w:w="916" w:type="dxa"/>
            <w:tcBorders>
              <w:top w:val="nil"/>
              <w:left w:val="nil"/>
              <w:bottom w:val="nil"/>
              <w:right w:val="nil"/>
            </w:tcBorders>
            <w:shd w:val="clear" w:color="auto" w:fill="auto"/>
            <w:noWrap/>
            <w:vAlign w:val="center"/>
            <w:hideMark/>
          </w:tcPr>
          <w:p w14:paraId="578651F0" w14:textId="77777777" w:rsidR="0019723F" w:rsidRPr="00D70EEC" w:rsidRDefault="0019723F" w:rsidP="00FA40D3">
            <w:pPr>
              <w:spacing w:line="276" w:lineRule="auto"/>
              <w:rPr>
                <w:sz w:val="20"/>
                <w:szCs w:val="20"/>
              </w:rPr>
            </w:pPr>
          </w:p>
        </w:tc>
      </w:tr>
      <w:tr w:rsidR="00D70EEC" w:rsidRPr="00D70EEC" w14:paraId="1A35D486" w14:textId="77777777" w:rsidTr="004F0FF0">
        <w:trPr>
          <w:trHeight w:val="262"/>
        </w:trPr>
        <w:tc>
          <w:tcPr>
            <w:tcW w:w="1276" w:type="dxa"/>
            <w:tcBorders>
              <w:top w:val="nil"/>
              <w:left w:val="nil"/>
              <w:bottom w:val="nil"/>
              <w:right w:val="nil"/>
            </w:tcBorders>
            <w:shd w:val="clear" w:color="auto" w:fill="auto"/>
            <w:noWrap/>
            <w:vAlign w:val="center"/>
            <w:hideMark/>
          </w:tcPr>
          <w:p w14:paraId="0D0F58D6" w14:textId="77777777" w:rsidR="0019723F" w:rsidRPr="00D70EEC" w:rsidRDefault="0019723F" w:rsidP="00FA40D3">
            <w:pPr>
              <w:spacing w:line="276" w:lineRule="auto"/>
              <w:ind w:left="-108" w:right="-276"/>
              <w:rPr>
                <w:sz w:val="20"/>
                <w:szCs w:val="20"/>
              </w:rPr>
            </w:pPr>
            <w:proofErr w:type="spellStart"/>
            <w:r w:rsidRPr="00D70EEC">
              <w:rPr>
                <w:sz w:val="20"/>
                <w:szCs w:val="20"/>
              </w:rPr>
              <w:t>accuracy</w:t>
            </w:r>
            <w:proofErr w:type="spellEnd"/>
          </w:p>
        </w:tc>
        <w:tc>
          <w:tcPr>
            <w:tcW w:w="831" w:type="dxa"/>
            <w:tcBorders>
              <w:top w:val="nil"/>
              <w:left w:val="nil"/>
              <w:bottom w:val="nil"/>
              <w:right w:val="nil"/>
            </w:tcBorders>
            <w:shd w:val="clear" w:color="auto" w:fill="auto"/>
            <w:noWrap/>
            <w:vAlign w:val="center"/>
            <w:hideMark/>
          </w:tcPr>
          <w:p w14:paraId="20CFD1C0" w14:textId="77777777" w:rsidR="0019723F" w:rsidRPr="00D70EEC" w:rsidRDefault="0019723F" w:rsidP="00FA40D3">
            <w:pPr>
              <w:spacing w:line="276" w:lineRule="auto"/>
              <w:rPr>
                <w:sz w:val="20"/>
                <w:szCs w:val="20"/>
              </w:rPr>
            </w:pPr>
          </w:p>
        </w:tc>
        <w:tc>
          <w:tcPr>
            <w:tcW w:w="744" w:type="dxa"/>
            <w:tcBorders>
              <w:top w:val="nil"/>
              <w:left w:val="nil"/>
              <w:bottom w:val="nil"/>
              <w:right w:val="nil"/>
            </w:tcBorders>
            <w:shd w:val="clear" w:color="auto" w:fill="auto"/>
            <w:noWrap/>
            <w:vAlign w:val="center"/>
            <w:hideMark/>
          </w:tcPr>
          <w:p w14:paraId="5FAE7B94" w14:textId="77777777" w:rsidR="0019723F" w:rsidRPr="00D70EEC" w:rsidRDefault="0019723F" w:rsidP="00FA40D3">
            <w:pPr>
              <w:spacing w:line="276" w:lineRule="auto"/>
              <w:rPr>
                <w:sz w:val="20"/>
                <w:szCs w:val="20"/>
              </w:rPr>
            </w:pPr>
          </w:p>
        </w:tc>
        <w:tc>
          <w:tcPr>
            <w:tcW w:w="934" w:type="dxa"/>
            <w:tcBorders>
              <w:top w:val="nil"/>
              <w:left w:val="nil"/>
              <w:bottom w:val="nil"/>
              <w:right w:val="nil"/>
            </w:tcBorders>
            <w:shd w:val="clear" w:color="auto" w:fill="auto"/>
            <w:noWrap/>
            <w:vAlign w:val="center"/>
            <w:hideMark/>
          </w:tcPr>
          <w:p w14:paraId="43C7CBE2" w14:textId="77777777" w:rsidR="0019723F" w:rsidRPr="00D70EEC" w:rsidRDefault="0019723F" w:rsidP="00FA40D3">
            <w:pPr>
              <w:spacing w:line="276" w:lineRule="auto"/>
              <w:rPr>
                <w:sz w:val="20"/>
                <w:szCs w:val="20"/>
              </w:rPr>
            </w:pPr>
            <w:r w:rsidRPr="00D70EEC">
              <w:rPr>
                <w:sz w:val="20"/>
                <w:szCs w:val="20"/>
              </w:rPr>
              <w:t>0.95</w:t>
            </w:r>
          </w:p>
        </w:tc>
        <w:tc>
          <w:tcPr>
            <w:tcW w:w="916" w:type="dxa"/>
            <w:tcBorders>
              <w:top w:val="nil"/>
              <w:left w:val="nil"/>
              <w:bottom w:val="nil"/>
              <w:right w:val="nil"/>
            </w:tcBorders>
            <w:shd w:val="clear" w:color="auto" w:fill="auto"/>
            <w:noWrap/>
            <w:vAlign w:val="center"/>
            <w:hideMark/>
          </w:tcPr>
          <w:p w14:paraId="62E58540" w14:textId="77777777" w:rsidR="0019723F" w:rsidRPr="00D70EEC" w:rsidRDefault="0019723F" w:rsidP="00FA40D3">
            <w:pPr>
              <w:spacing w:line="276" w:lineRule="auto"/>
              <w:rPr>
                <w:sz w:val="20"/>
                <w:szCs w:val="20"/>
              </w:rPr>
            </w:pPr>
            <w:r w:rsidRPr="00D70EEC">
              <w:rPr>
                <w:sz w:val="20"/>
                <w:szCs w:val="20"/>
              </w:rPr>
              <w:t>6553600</w:t>
            </w:r>
          </w:p>
        </w:tc>
      </w:tr>
      <w:tr w:rsidR="00D70EEC" w:rsidRPr="00D70EEC" w14:paraId="58A9527D" w14:textId="77777777" w:rsidTr="004F0FF0">
        <w:trPr>
          <w:trHeight w:val="262"/>
        </w:trPr>
        <w:tc>
          <w:tcPr>
            <w:tcW w:w="1276" w:type="dxa"/>
            <w:tcBorders>
              <w:top w:val="nil"/>
              <w:left w:val="nil"/>
              <w:bottom w:val="nil"/>
              <w:right w:val="nil"/>
            </w:tcBorders>
            <w:shd w:val="clear" w:color="auto" w:fill="auto"/>
            <w:noWrap/>
            <w:vAlign w:val="center"/>
            <w:hideMark/>
          </w:tcPr>
          <w:p w14:paraId="1E26DE37" w14:textId="77777777" w:rsidR="0019723F" w:rsidRPr="00D70EEC" w:rsidRDefault="0019723F" w:rsidP="00FA40D3">
            <w:pPr>
              <w:spacing w:line="276" w:lineRule="auto"/>
              <w:ind w:left="-108" w:right="-276"/>
              <w:rPr>
                <w:sz w:val="20"/>
                <w:szCs w:val="20"/>
              </w:rPr>
            </w:pPr>
            <w:r w:rsidRPr="00D70EEC">
              <w:rPr>
                <w:sz w:val="20"/>
                <w:szCs w:val="20"/>
              </w:rPr>
              <w:t xml:space="preserve">macro </w:t>
            </w:r>
            <w:proofErr w:type="spellStart"/>
            <w:r w:rsidRPr="00D70EEC">
              <w:rPr>
                <w:sz w:val="20"/>
                <w:szCs w:val="20"/>
              </w:rPr>
              <w:t>avg</w:t>
            </w:r>
            <w:proofErr w:type="spellEnd"/>
          </w:p>
        </w:tc>
        <w:tc>
          <w:tcPr>
            <w:tcW w:w="831" w:type="dxa"/>
            <w:tcBorders>
              <w:top w:val="nil"/>
              <w:left w:val="nil"/>
              <w:bottom w:val="nil"/>
              <w:right w:val="nil"/>
            </w:tcBorders>
            <w:shd w:val="clear" w:color="auto" w:fill="auto"/>
            <w:noWrap/>
            <w:vAlign w:val="center"/>
            <w:hideMark/>
          </w:tcPr>
          <w:p w14:paraId="5427AD09" w14:textId="77777777" w:rsidR="0019723F" w:rsidRPr="00D70EEC" w:rsidRDefault="0019723F" w:rsidP="00FA40D3">
            <w:pPr>
              <w:spacing w:line="276" w:lineRule="auto"/>
              <w:rPr>
                <w:sz w:val="20"/>
                <w:szCs w:val="20"/>
              </w:rPr>
            </w:pPr>
            <w:r w:rsidRPr="00D70EEC">
              <w:rPr>
                <w:sz w:val="20"/>
                <w:szCs w:val="20"/>
              </w:rPr>
              <w:t>0.95</w:t>
            </w:r>
          </w:p>
        </w:tc>
        <w:tc>
          <w:tcPr>
            <w:tcW w:w="744" w:type="dxa"/>
            <w:tcBorders>
              <w:top w:val="nil"/>
              <w:left w:val="nil"/>
              <w:bottom w:val="nil"/>
              <w:right w:val="nil"/>
            </w:tcBorders>
            <w:shd w:val="clear" w:color="auto" w:fill="auto"/>
            <w:noWrap/>
            <w:vAlign w:val="center"/>
            <w:hideMark/>
          </w:tcPr>
          <w:p w14:paraId="11260FEF" w14:textId="77777777" w:rsidR="0019723F" w:rsidRPr="00D70EEC" w:rsidRDefault="0019723F" w:rsidP="00FA40D3">
            <w:pPr>
              <w:spacing w:line="276" w:lineRule="auto"/>
              <w:rPr>
                <w:sz w:val="20"/>
                <w:szCs w:val="20"/>
              </w:rPr>
            </w:pPr>
            <w:r w:rsidRPr="00D70EEC">
              <w:rPr>
                <w:sz w:val="20"/>
                <w:szCs w:val="20"/>
              </w:rPr>
              <w:t>0.87</w:t>
            </w:r>
          </w:p>
        </w:tc>
        <w:tc>
          <w:tcPr>
            <w:tcW w:w="934" w:type="dxa"/>
            <w:tcBorders>
              <w:top w:val="nil"/>
              <w:left w:val="nil"/>
              <w:bottom w:val="nil"/>
              <w:right w:val="nil"/>
            </w:tcBorders>
            <w:shd w:val="clear" w:color="auto" w:fill="auto"/>
            <w:noWrap/>
            <w:vAlign w:val="center"/>
            <w:hideMark/>
          </w:tcPr>
          <w:p w14:paraId="7C3DF93F" w14:textId="77777777" w:rsidR="0019723F" w:rsidRPr="00D70EEC" w:rsidRDefault="0019723F" w:rsidP="00FA40D3">
            <w:pPr>
              <w:spacing w:line="276" w:lineRule="auto"/>
              <w:rPr>
                <w:sz w:val="20"/>
                <w:szCs w:val="20"/>
              </w:rPr>
            </w:pPr>
            <w:r w:rsidRPr="00D70EEC">
              <w:rPr>
                <w:sz w:val="20"/>
                <w:szCs w:val="20"/>
              </w:rPr>
              <w:t>0.90</w:t>
            </w:r>
          </w:p>
        </w:tc>
        <w:tc>
          <w:tcPr>
            <w:tcW w:w="916" w:type="dxa"/>
            <w:tcBorders>
              <w:top w:val="nil"/>
              <w:left w:val="nil"/>
              <w:bottom w:val="nil"/>
              <w:right w:val="nil"/>
            </w:tcBorders>
            <w:shd w:val="clear" w:color="auto" w:fill="auto"/>
            <w:noWrap/>
            <w:vAlign w:val="center"/>
            <w:hideMark/>
          </w:tcPr>
          <w:p w14:paraId="708FD348" w14:textId="77777777" w:rsidR="0019723F" w:rsidRPr="00D70EEC" w:rsidRDefault="0019723F" w:rsidP="00FA40D3">
            <w:pPr>
              <w:spacing w:line="276" w:lineRule="auto"/>
              <w:rPr>
                <w:sz w:val="20"/>
                <w:szCs w:val="20"/>
              </w:rPr>
            </w:pPr>
            <w:r w:rsidRPr="00D70EEC">
              <w:rPr>
                <w:sz w:val="20"/>
                <w:szCs w:val="20"/>
              </w:rPr>
              <w:t>6553600</w:t>
            </w:r>
          </w:p>
        </w:tc>
      </w:tr>
      <w:tr w:rsidR="00D70EEC" w:rsidRPr="00D70EEC" w14:paraId="5D25E7CC" w14:textId="77777777" w:rsidTr="004F0FF0">
        <w:trPr>
          <w:trHeight w:val="262"/>
        </w:trPr>
        <w:tc>
          <w:tcPr>
            <w:tcW w:w="1276" w:type="dxa"/>
            <w:tcBorders>
              <w:top w:val="nil"/>
              <w:left w:val="nil"/>
              <w:bottom w:val="single" w:sz="4" w:space="0" w:color="auto"/>
              <w:right w:val="nil"/>
            </w:tcBorders>
            <w:shd w:val="clear" w:color="auto" w:fill="auto"/>
            <w:noWrap/>
            <w:vAlign w:val="center"/>
            <w:hideMark/>
          </w:tcPr>
          <w:p w14:paraId="72CE5D73" w14:textId="77777777" w:rsidR="0019723F" w:rsidRPr="00D70EEC" w:rsidRDefault="0019723F" w:rsidP="00FA40D3">
            <w:pPr>
              <w:spacing w:line="276" w:lineRule="auto"/>
              <w:ind w:left="-108" w:right="-276"/>
              <w:rPr>
                <w:sz w:val="18"/>
                <w:szCs w:val="18"/>
              </w:rPr>
            </w:pPr>
            <w:proofErr w:type="spellStart"/>
            <w:r w:rsidRPr="00D70EEC">
              <w:rPr>
                <w:sz w:val="18"/>
                <w:szCs w:val="18"/>
              </w:rPr>
              <w:t>weighted</w:t>
            </w:r>
            <w:proofErr w:type="spellEnd"/>
            <w:r w:rsidRPr="00D70EEC">
              <w:rPr>
                <w:sz w:val="18"/>
                <w:szCs w:val="18"/>
              </w:rPr>
              <w:t xml:space="preserve"> </w:t>
            </w:r>
            <w:proofErr w:type="spellStart"/>
            <w:r w:rsidRPr="00D70EEC">
              <w:rPr>
                <w:sz w:val="18"/>
                <w:szCs w:val="18"/>
              </w:rPr>
              <w:t>avg</w:t>
            </w:r>
            <w:proofErr w:type="spellEnd"/>
          </w:p>
        </w:tc>
        <w:tc>
          <w:tcPr>
            <w:tcW w:w="831" w:type="dxa"/>
            <w:tcBorders>
              <w:top w:val="nil"/>
              <w:left w:val="nil"/>
              <w:bottom w:val="single" w:sz="4" w:space="0" w:color="auto"/>
              <w:right w:val="nil"/>
            </w:tcBorders>
            <w:shd w:val="clear" w:color="auto" w:fill="auto"/>
            <w:noWrap/>
            <w:vAlign w:val="center"/>
            <w:hideMark/>
          </w:tcPr>
          <w:p w14:paraId="71E3EF06" w14:textId="77777777" w:rsidR="0019723F" w:rsidRPr="00D70EEC" w:rsidRDefault="0019723F" w:rsidP="00FA40D3">
            <w:pPr>
              <w:spacing w:line="276" w:lineRule="auto"/>
              <w:rPr>
                <w:sz w:val="18"/>
                <w:szCs w:val="18"/>
              </w:rPr>
            </w:pPr>
            <w:r w:rsidRPr="00D70EEC">
              <w:rPr>
                <w:sz w:val="18"/>
                <w:szCs w:val="18"/>
              </w:rPr>
              <w:t>0.95</w:t>
            </w:r>
          </w:p>
        </w:tc>
        <w:tc>
          <w:tcPr>
            <w:tcW w:w="744" w:type="dxa"/>
            <w:tcBorders>
              <w:top w:val="nil"/>
              <w:left w:val="nil"/>
              <w:bottom w:val="single" w:sz="4" w:space="0" w:color="auto"/>
              <w:right w:val="nil"/>
            </w:tcBorders>
            <w:shd w:val="clear" w:color="auto" w:fill="auto"/>
            <w:noWrap/>
            <w:vAlign w:val="center"/>
            <w:hideMark/>
          </w:tcPr>
          <w:p w14:paraId="5055A8E6" w14:textId="77777777" w:rsidR="0019723F" w:rsidRPr="00D70EEC" w:rsidRDefault="0019723F" w:rsidP="00FA40D3">
            <w:pPr>
              <w:spacing w:line="276" w:lineRule="auto"/>
              <w:rPr>
                <w:sz w:val="18"/>
                <w:szCs w:val="18"/>
              </w:rPr>
            </w:pPr>
            <w:r w:rsidRPr="00D70EEC">
              <w:rPr>
                <w:sz w:val="18"/>
                <w:szCs w:val="18"/>
              </w:rPr>
              <w:t>0.95</w:t>
            </w:r>
          </w:p>
        </w:tc>
        <w:tc>
          <w:tcPr>
            <w:tcW w:w="934" w:type="dxa"/>
            <w:tcBorders>
              <w:top w:val="nil"/>
              <w:left w:val="nil"/>
              <w:bottom w:val="single" w:sz="4" w:space="0" w:color="auto"/>
              <w:right w:val="nil"/>
            </w:tcBorders>
            <w:shd w:val="clear" w:color="auto" w:fill="auto"/>
            <w:noWrap/>
            <w:vAlign w:val="center"/>
            <w:hideMark/>
          </w:tcPr>
          <w:p w14:paraId="013D52CE" w14:textId="77777777" w:rsidR="0019723F" w:rsidRPr="00D70EEC" w:rsidRDefault="0019723F" w:rsidP="00FA40D3">
            <w:pPr>
              <w:spacing w:line="276" w:lineRule="auto"/>
              <w:rPr>
                <w:sz w:val="18"/>
                <w:szCs w:val="18"/>
              </w:rPr>
            </w:pPr>
            <w:r w:rsidRPr="00D70EEC">
              <w:rPr>
                <w:sz w:val="18"/>
                <w:szCs w:val="18"/>
              </w:rPr>
              <w:t>0.95</w:t>
            </w:r>
          </w:p>
        </w:tc>
        <w:tc>
          <w:tcPr>
            <w:tcW w:w="916" w:type="dxa"/>
            <w:tcBorders>
              <w:top w:val="nil"/>
              <w:left w:val="nil"/>
              <w:bottom w:val="single" w:sz="4" w:space="0" w:color="auto"/>
              <w:right w:val="nil"/>
            </w:tcBorders>
            <w:shd w:val="clear" w:color="auto" w:fill="auto"/>
            <w:noWrap/>
            <w:vAlign w:val="center"/>
            <w:hideMark/>
          </w:tcPr>
          <w:p w14:paraId="289E54BF" w14:textId="77777777" w:rsidR="0019723F" w:rsidRPr="00D70EEC" w:rsidRDefault="0019723F" w:rsidP="00FA40D3">
            <w:pPr>
              <w:spacing w:line="276" w:lineRule="auto"/>
              <w:rPr>
                <w:sz w:val="18"/>
                <w:szCs w:val="18"/>
              </w:rPr>
            </w:pPr>
            <w:r w:rsidRPr="00D70EEC">
              <w:rPr>
                <w:sz w:val="18"/>
                <w:szCs w:val="18"/>
              </w:rPr>
              <w:t>6553600</w:t>
            </w:r>
          </w:p>
        </w:tc>
      </w:tr>
    </w:tbl>
    <w:p w14:paraId="123A5C3C" w14:textId="77777777" w:rsidR="0019723F" w:rsidRPr="00D70EEC" w:rsidRDefault="0019723F" w:rsidP="00FA40D3">
      <w:pPr>
        <w:spacing w:line="276" w:lineRule="auto"/>
        <w:rPr>
          <w:i/>
          <w:iCs/>
          <w:sz w:val="18"/>
          <w:szCs w:val="18"/>
        </w:rPr>
      </w:pPr>
      <w:r w:rsidRPr="00D70EEC">
        <w:t>*</w:t>
      </w:r>
      <w:r w:rsidRPr="00D70EEC">
        <w:rPr>
          <w:i/>
          <w:iCs/>
          <w:sz w:val="18"/>
          <w:szCs w:val="18"/>
        </w:rPr>
        <w:t xml:space="preserve">Support: número de muestras (o instancias) que pertenecen a cada clase en el conjunto de datos utilizado para la evaluación (número de </w:t>
      </w:r>
      <w:proofErr w:type="spellStart"/>
      <w:r w:rsidRPr="00D70EEC">
        <w:rPr>
          <w:i/>
          <w:iCs/>
          <w:sz w:val="18"/>
          <w:szCs w:val="18"/>
        </w:rPr>
        <w:t>pixels</w:t>
      </w:r>
      <w:proofErr w:type="spellEnd"/>
      <w:r w:rsidRPr="00D70EEC">
        <w:rPr>
          <w:i/>
          <w:iCs/>
          <w:sz w:val="18"/>
          <w:szCs w:val="18"/>
        </w:rPr>
        <w:t>).</w:t>
      </w:r>
    </w:p>
    <w:p w14:paraId="63F120CB" w14:textId="77777777" w:rsidR="0019723F" w:rsidRPr="00D70EEC" w:rsidRDefault="0019723F" w:rsidP="00FA40D3">
      <w:pPr>
        <w:spacing w:line="276" w:lineRule="auto"/>
      </w:pPr>
    </w:p>
    <w:p w14:paraId="00D0DFE7" w14:textId="290DE12C" w:rsidR="0019723F" w:rsidRPr="00D70EEC" w:rsidRDefault="005B5680" w:rsidP="004107B9">
      <w:pPr>
        <w:pStyle w:val="Ttulo1"/>
        <w:numPr>
          <w:ilvl w:val="0"/>
          <w:numId w:val="7"/>
        </w:numPr>
        <w:tabs>
          <w:tab w:val="left" w:pos="216"/>
        </w:tabs>
        <w:spacing w:before="160" w:after="80" w:line="276" w:lineRule="auto"/>
      </w:pPr>
      <w:r w:rsidRPr="00D70EEC">
        <w:t xml:space="preserve"> </w:t>
      </w:r>
      <w:bookmarkStart w:id="26" w:name="_Toc204794188"/>
      <w:bookmarkStart w:id="27" w:name="_Toc209687479"/>
      <w:r w:rsidR="0019723F" w:rsidRPr="00D70EEC">
        <w:t>Conclusiones</w:t>
      </w:r>
      <w:bookmarkEnd w:id="26"/>
      <w:bookmarkEnd w:id="27"/>
    </w:p>
    <w:p w14:paraId="5A991363" w14:textId="77777777" w:rsidR="005B5680" w:rsidRPr="00A939B1" w:rsidRDefault="005B5680" w:rsidP="0093537A">
      <w:pPr>
        <w:spacing w:line="276" w:lineRule="auto"/>
        <w:rPr>
          <w:sz w:val="22"/>
          <w:szCs w:val="22"/>
          <w:lang w:val="en-US"/>
        </w:rPr>
      </w:pPr>
    </w:p>
    <w:p w14:paraId="13A38633" w14:textId="2598ECD2" w:rsidR="005B5680" w:rsidRPr="0093537A" w:rsidRDefault="004107B9" w:rsidP="0093537A">
      <w:pPr>
        <w:pStyle w:val="Textocomentario"/>
        <w:spacing w:line="276" w:lineRule="auto"/>
        <w:rPr>
          <w:sz w:val="24"/>
          <w:szCs w:val="24"/>
        </w:rPr>
      </w:pPr>
      <w:r w:rsidRPr="0093537A">
        <w:rPr>
          <w:sz w:val="24"/>
          <w:szCs w:val="24"/>
        </w:rPr>
        <w:t xml:space="preserve">El modelo propuesto se alinea con enfoques utilizados en estudios de predicción de tiempos en hospitales y logística, como </w:t>
      </w:r>
      <w:proofErr w:type="spellStart"/>
      <w:r w:rsidRPr="0093537A">
        <w:rPr>
          <w:sz w:val="24"/>
          <w:szCs w:val="24"/>
        </w:rPr>
        <w:t>Random</w:t>
      </w:r>
      <w:proofErr w:type="spellEnd"/>
      <w:r w:rsidRPr="0093537A">
        <w:rPr>
          <w:sz w:val="24"/>
          <w:szCs w:val="24"/>
        </w:rPr>
        <w:t xml:space="preserve"> Forest y </w:t>
      </w:r>
      <w:proofErr w:type="spellStart"/>
      <w:r w:rsidRPr="0093537A">
        <w:rPr>
          <w:sz w:val="24"/>
          <w:szCs w:val="24"/>
        </w:rPr>
        <w:t>XGBoost</w:t>
      </w:r>
      <w:proofErr w:type="spellEnd"/>
      <w:r w:rsidRPr="0093537A">
        <w:rPr>
          <w:sz w:val="24"/>
          <w:szCs w:val="24"/>
        </w:rPr>
        <w:t>. Las métricas obtenidas (MAE, RMSE, R²) muestran un desempeño competitivo, aunque se reconoce que la incorporación de variables externas podría mejorar significativamente la precisión.</w:t>
      </w:r>
    </w:p>
    <w:p w14:paraId="49F3EA6F" w14:textId="77777777" w:rsidR="000E4BDF" w:rsidRPr="0093537A" w:rsidRDefault="000E4BDF" w:rsidP="0093537A">
      <w:pPr>
        <w:pStyle w:val="Textocomentario"/>
        <w:spacing w:line="276" w:lineRule="auto"/>
        <w:rPr>
          <w:sz w:val="24"/>
          <w:szCs w:val="24"/>
        </w:rPr>
      </w:pPr>
    </w:p>
    <w:p w14:paraId="2F0339CC" w14:textId="49229C72" w:rsidR="000E4BDF" w:rsidRDefault="000E4BDF" w:rsidP="0093537A">
      <w:pPr>
        <w:spacing w:before="100" w:beforeAutospacing="1" w:after="100" w:afterAutospacing="1" w:line="276" w:lineRule="auto"/>
        <w:jc w:val="left"/>
      </w:pPr>
      <w:r w:rsidRPr="0093537A">
        <w:t>P</w:t>
      </w:r>
      <w:r w:rsidR="0093537A" w:rsidRPr="0093537A">
        <w:t>a</w:t>
      </w:r>
      <w:r w:rsidRPr="0093537A">
        <w:t xml:space="preserve">ra enriquecer </w:t>
      </w:r>
      <w:r w:rsidR="00D20E0F" w:rsidRPr="0093537A">
        <w:t xml:space="preserve">el modelo </w:t>
      </w:r>
      <w:r w:rsidR="00F205C5" w:rsidRPr="0093537A">
        <w:t>nos vimos en la necesidad de</w:t>
      </w:r>
      <w:r w:rsidR="00A939B1" w:rsidRPr="0093537A">
        <w:t xml:space="preserve"> integrar </w:t>
      </w:r>
      <w:proofErr w:type="spellStart"/>
      <w:r w:rsidR="00A939B1" w:rsidRPr="0093537A">
        <w:t>APIs</w:t>
      </w:r>
      <w:proofErr w:type="spellEnd"/>
      <w:r w:rsidR="00A939B1" w:rsidRPr="0093537A">
        <w:t xml:space="preserve"> para</w:t>
      </w:r>
      <w:r w:rsidR="00F205C5" w:rsidRPr="0093537A">
        <w:t xml:space="preserve"> i</w:t>
      </w:r>
      <w:r w:rsidRPr="0093537A">
        <w:t xml:space="preserve">ncorporar datos </w:t>
      </w:r>
      <w:r w:rsidRPr="0093537A">
        <w:t xml:space="preserve">de tráfico y clima en tiempo real mediante servicios como Google </w:t>
      </w:r>
      <w:proofErr w:type="spellStart"/>
      <w:r w:rsidRPr="0093537A">
        <w:t>Maps</w:t>
      </w:r>
      <w:proofErr w:type="spellEnd"/>
      <w:r w:rsidRPr="0093537A">
        <w:t>.</w:t>
      </w:r>
    </w:p>
    <w:p w14:paraId="095DBCF8" w14:textId="77777777" w:rsidR="00037117" w:rsidRPr="00037117" w:rsidRDefault="00037117" w:rsidP="00037117">
      <w:pPr>
        <w:pStyle w:val="Textocomentario"/>
        <w:spacing w:line="276" w:lineRule="auto"/>
        <w:rPr>
          <w:sz w:val="24"/>
          <w:szCs w:val="24"/>
        </w:rPr>
      </w:pPr>
      <w:r w:rsidRPr="00037117">
        <w:rPr>
          <w:sz w:val="24"/>
          <w:szCs w:val="24"/>
        </w:rPr>
        <w:t>El presente estudio desarrolló y evaluó un modelo de predicción del tiempo de espera de un asegurado en accidentes de tránsito, integrando técnicas de analítica de datos, aprendizaje automático y análisis geoespacial. Los resultados obtenidos demuestran que es posible mejorar significativamente la estimación de tiempos de atención mediante el uso de modelos predictivos avanzados.</w:t>
      </w:r>
    </w:p>
    <w:p w14:paraId="48A2BCE6" w14:textId="77777777" w:rsidR="00CF2DAA" w:rsidRDefault="00CF2DAA" w:rsidP="00037117">
      <w:pPr>
        <w:pStyle w:val="Textocomentario"/>
        <w:spacing w:line="276" w:lineRule="auto"/>
        <w:rPr>
          <w:sz w:val="24"/>
          <w:szCs w:val="24"/>
        </w:rPr>
      </w:pPr>
    </w:p>
    <w:p w14:paraId="6C272718" w14:textId="09F66605" w:rsidR="00037117" w:rsidRDefault="00037117" w:rsidP="00037117">
      <w:pPr>
        <w:pStyle w:val="Textocomentario"/>
        <w:spacing w:line="276" w:lineRule="auto"/>
        <w:rPr>
          <w:sz w:val="24"/>
          <w:szCs w:val="24"/>
        </w:rPr>
      </w:pPr>
      <w:r w:rsidRPr="00037117">
        <w:rPr>
          <w:sz w:val="24"/>
          <w:szCs w:val="24"/>
        </w:rPr>
        <w:t>Entre los modelos evaluados, </w:t>
      </w:r>
      <w:proofErr w:type="spellStart"/>
      <w:r w:rsidRPr="00037117">
        <w:rPr>
          <w:b/>
          <w:bCs/>
          <w:sz w:val="24"/>
          <w:szCs w:val="24"/>
        </w:rPr>
        <w:t>XGBoost</w:t>
      </w:r>
      <w:proofErr w:type="spellEnd"/>
      <w:r w:rsidRPr="00037117">
        <w:rPr>
          <w:sz w:val="24"/>
          <w:szCs w:val="24"/>
        </w:rPr>
        <w:t> y </w:t>
      </w:r>
      <w:proofErr w:type="spellStart"/>
      <w:r w:rsidRPr="00037117">
        <w:rPr>
          <w:b/>
          <w:bCs/>
          <w:sz w:val="24"/>
          <w:szCs w:val="24"/>
        </w:rPr>
        <w:t>Random</w:t>
      </w:r>
      <w:proofErr w:type="spellEnd"/>
      <w:r w:rsidRPr="00037117">
        <w:rPr>
          <w:b/>
          <w:bCs/>
          <w:sz w:val="24"/>
          <w:szCs w:val="24"/>
        </w:rPr>
        <w:t xml:space="preserve"> </w:t>
      </w:r>
      <w:r w:rsidR="00CF2DAA">
        <w:rPr>
          <w:b/>
          <w:bCs/>
          <w:sz w:val="24"/>
          <w:szCs w:val="24"/>
        </w:rPr>
        <w:t>F</w:t>
      </w:r>
      <w:r w:rsidRPr="00037117">
        <w:rPr>
          <w:b/>
          <w:bCs/>
          <w:sz w:val="24"/>
          <w:szCs w:val="24"/>
        </w:rPr>
        <w:t>orest</w:t>
      </w:r>
      <w:r w:rsidRPr="00037117">
        <w:rPr>
          <w:sz w:val="24"/>
          <w:szCs w:val="24"/>
        </w:rPr>
        <w:t> </w:t>
      </w:r>
      <w:r w:rsidR="00CF2DAA">
        <w:rPr>
          <w:sz w:val="24"/>
          <w:szCs w:val="24"/>
        </w:rPr>
        <w:t xml:space="preserve">se </w:t>
      </w:r>
      <w:r w:rsidRPr="00037117">
        <w:rPr>
          <w:sz w:val="24"/>
          <w:szCs w:val="24"/>
        </w:rPr>
        <w:t>destacaron por su precisión y capacidad de adaptación a variables dinámicas como tráfico, ubicación y hora del día. Estas técnicas superan ampliamente los enfoques tradicionales basados en promedios o reglas estáticas, lo que sugiere una oportunidad clara para modernizar los sistemas de atención en emergencias viales.</w:t>
      </w:r>
    </w:p>
    <w:p w14:paraId="60A56637" w14:textId="77777777" w:rsidR="00CF2DAA" w:rsidRPr="00037117" w:rsidRDefault="00CF2DAA" w:rsidP="00037117">
      <w:pPr>
        <w:pStyle w:val="Textocomentario"/>
        <w:spacing w:line="276" w:lineRule="auto"/>
        <w:rPr>
          <w:sz w:val="24"/>
          <w:szCs w:val="24"/>
        </w:rPr>
      </w:pPr>
    </w:p>
    <w:p w14:paraId="3513BBFB" w14:textId="77777777" w:rsidR="00037117" w:rsidRDefault="00037117" w:rsidP="00037117">
      <w:pPr>
        <w:pStyle w:val="Textocomentario"/>
        <w:spacing w:line="276" w:lineRule="auto"/>
        <w:rPr>
          <w:sz w:val="24"/>
          <w:szCs w:val="24"/>
        </w:rPr>
      </w:pPr>
      <w:r w:rsidRPr="00037117">
        <w:rPr>
          <w:sz w:val="24"/>
          <w:szCs w:val="24"/>
        </w:rPr>
        <w:t>La selección adecuada de características, junto con la reducción de dimensionalidad y el análisis exploratorio, permitió construir un modelo eficiente, interpretable y aplicable en contextos reales. Además, la comparación con modelos logísticos tipo UBER/domicilios refuerza la viabilidad de aplicar estos enfoques en el sector asegurador y de atención médica.</w:t>
      </w:r>
    </w:p>
    <w:p w14:paraId="2FEB671A" w14:textId="77777777" w:rsidR="00CF2DAA" w:rsidRPr="00037117" w:rsidRDefault="00CF2DAA" w:rsidP="00037117">
      <w:pPr>
        <w:pStyle w:val="Textocomentario"/>
        <w:spacing w:line="276" w:lineRule="auto"/>
        <w:rPr>
          <w:sz w:val="24"/>
          <w:szCs w:val="24"/>
        </w:rPr>
      </w:pPr>
    </w:p>
    <w:p w14:paraId="511F5430" w14:textId="725B082F" w:rsidR="00037117" w:rsidRPr="00037117" w:rsidRDefault="00CF2DAA" w:rsidP="00037117">
      <w:pPr>
        <w:pStyle w:val="Textocomentario"/>
        <w:spacing w:line="276" w:lineRule="auto"/>
        <w:rPr>
          <w:sz w:val="24"/>
          <w:szCs w:val="24"/>
        </w:rPr>
      </w:pPr>
      <w:r>
        <w:rPr>
          <w:sz w:val="24"/>
          <w:szCs w:val="24"/>
        </w:rPr>
        <w:t>El</w:t>
      </w:r>
      <w:r w:rsidR="00037117" w:rsidRPr="00037117">
        <w:rPr>
          <w:sz w:val="24"/>
          <w:szCs w:val="24"/>
        </w:rPr>
        <w:t xml:space="preserve"> uso de modelos de predicción basados en datos puede transformar la experiencia del asegurado, optimizar recursos operativos y contribuir a una atención más rápida y eficiente en situaciones críticas. Este trabajo sienta las bases para futuras investigaciones que integren datos en tiempo real, </w:t>
      </w:r>
      <w:proofErr w:type="spellStart"/>
      <w:r w:rsidR="00037117" w:rsidRPr="00037117">
        <w:rPr>
          <w:sz w:val="24"/>
          <w:szCs w:val="24"/>
        </w:rPr>
        <w:t>APIs</w:t>
      </w:r>
      <w:proofErr w:type="spellEnd"/>
      <w:r w:rsidR="00037117" w:rsidRPr="00037117">
        <w:rPr>
          <w:sz w:val="24"/>
          <w:szCs w:val="24"/>
        </w:rPr>
        <w:t xml:space="preserve"> de tráfico y sistemas de geolocalización para mejorar aún más la precisión y utilidad del modelo.</w:t>
      </w:r>
    </w:p>
    <w:p w14:paraId="7F10BD5D" w14:textId="77777777" w:rsidR="00037117" w:rsidRPr="0093537A" w:rsidRDefault="00037117" w:rsidP="0093537A">
      <w:pPr>
        <w:spacing w:before="100" w:beforeAutospacing="1" w:after="100" w:afterAutospacing="1" w:line="276" w:lineRule="auto"/>
        <w:jc w:val="left"/>
      </w:pPr>
    </w:p>
    <w:p w14:paraId="0DA9F7A0" w14:textId="6BA73910" w:rsidR="000E4BDF" w:rsidRPr="00D70EEC" w:rsidRDefault="000E4BDF" w:rsidP="00FA40D3">
      <w:pPr>
        <w:pStyle w:val="Textocomentario"/>
        <w:spacing w:line="276" w:lineRule="auto"/>
      </w:pPr>
    </w:p>
    <w:p w14:paraId="658D2A6D" w14:textId="77777777" w:rsidR="005B5680" w:rsidRPr="00D70EEC" w:rsidRDefault="005B5680" w:rsidP="00FA40D3">
      <w:pPr>
        <w:spacing w:line="276" w:lineRule="auto"/>
        <w:rPr>
          <w:sz w:val="22"/>
          <w:szCs w:val="22"/>
        </w:rPr>
      </w:pPr>
    </w:p>
    <w:p w14:paraId="4FF1D70C" w14:textId="77777777" w:rsidR="005B5680" w:rsidRPr="00D70EEC" w:rsidRDefault="005B5680" w:rsidP="00FA40D3">
      <w:pPr>
        <w:pStyle w:val="Ttulo1"/>
        <w:spacing w:line="276" w:lineRule="auto"/>
        <w:rPr>
          <w:lang w:val="pt-BR"/>
        </w:rPr>
      </w:pPr>
      <w:bookmarkStart w:id="28" w:name="_Toc204794189"/>
      <w:bookmarkStart w:id="29" w:name="_Toc209687480"/>
      <w:r w:rsidRPr="00D70EEC">
        <w:rPr>
          <w:lang w:val="pt-BR"/>
        </w:rPr>
        <w:lastRenderedPageBreak/>
        <w:t>Referencias</w:t>
      </w:r>
      <w:bookmarkEnd w:id="28"/>
      <w:bookmarkEnd w:id="29"/>
    </w:p>
    <w:p w14:paraId="0B8BF21E" w14:textId="77777777" w:rsidR="00C11069" w:rsidRPr="00D70EEC" w:rsidRDefault="00C11069" w:rsidP="00FA40D3">
      <w:pPr>
        <w:spacing w:line="276" w:lineRule="auto"/>
      </w:pPr>
    </w:p>
    <w:p w14:paraId="285878FD" w14:textId="77777777" w:rsidR="0019723F" w:rsidRDefault="0019723F" w:rsidP="00FA40D3">
      <w:pPr>
        <w:spacing w:line="276" w:lineRule="auto"/>
        <w:rPr>
          <w:noProof/>
          <w:sz w:val="20"/>
          <w:szCs w:val="20"/>
          <w:lang w:val="pt-BR"/>
        </w:rPr>
      </w:pPr>
    </w:p>
    <w:p w14:paraId="46C495A4" w14:textId="77777777" w:rsidR="00E444D5" w:rsidRPr="00E05223" w:rsidRDefault="00D61370" w:rsidP="00D43DF3">
      <w:pPr>
        <w:numPr>
          <w:ilvl w:val="0"/>
          <w:numId w:val="33"/>
        </w:numPr>
        <w:spacing w:before="100" w:beforeAutospacing="1" w:after="100" w:afterAutospacing="1" w:line="240" w:lineRule="auto"/>
        <w:jc w:val="left"/>
        <w:rPr>
          <w:color w:val="424242"/>
        </w:rPr>
      </w:pPr>
      <w:proofErr w:type="spellStart"/>
      <w:r w:rsidRPr="00D61370">
        <w:rPr>
          <w:color w:val="424242"/>
        </w:rPr>
        <w:t>Breiman</w:t>
      </w:r>
      <w:proofErr w:type="spellEnd"/>
      <w:r w:rsidRPr="00D61370">
        <w:rPr>
          <w:color w:val="424242"/>
        </w:rPr>
        <w:t>, L. (2001). </w:t>
      </w:r>
      <w:proofErr w:type="spellStart"/>
      <w:r w:rsidRPr="00D61370">
        <w:rPr>
          <w:i/>
          <w:iCs/>
          <w:color w:val="424242"/>
        </w:rPr>
        <w:t>Random</w:t>
      </w:r>
      <w:proofErr w:type="spellEnd"/>
      <w:r w:rsidRPr="00D61370">
        <w:rPr>
          <w:i/>
          <w:iCs/>
          <w:color w:val="424242"/>
        </w:rPr>
        <w:t xml:space="preserve"> </w:t>
      </w:r>
      <w:proofErr w:type="spellStart"/>
      <w:r w:rsidRPr="00D61370">
        <w:rPr>
          <w:i/>
          <w:iCs/>
          <w:color w:val="424242"/>
        </w:rPr>
        <w:t>Forests</w:t>
      </w:r>
      <w:proofErr w:type="spellEnd"/>
      <w:r w:rsidRPr="00D61370">
        <w:rPr>
          <w:color w:val="424242"/>
        </w:rPr>
        <w:t>. Machine Lea</w:t>
      </w:r>
    </w:p>
    <w:p w14:paraId="5599ECDB" w14:textId="77777777" w:rsidR="00E05223" w:rsidRPr="00E05223" w:rsidRDefault="00E05223" w:rsidP="00D43DF3">
      <w:pPr>
        <w:numPr>
          <w:ilvl w:val="0"/>
          <w:numId w:val="33"/>
        </w:numPr>
        <w:spacing w:before="100" w:beforeAutospacing="1" w:after="100" w:afterAutospacing="1" w:line="240" w:lineRule="auto"/>
        <w:jc w:val="left"/>
        <w:rPr>
          <w:color w:val="424242"/>
        </w:rPr>
      </w:pPr>
      <w:proofErr w:type="spellStart"/>
      <w:r w:rsidRPr="00E05223">
        <w:rPr>
          <w:color w:val="424242"/>
        </w:rPr>
        <w:t>Breiman</w:t>
      </w:r>
      <w:proofErr w:type="spellEnd"/>
      <w:r w:rsidRPr="00E05223">
        <w:rPr>
          <w:color w:val="424242"/>
        </w:rPr>
        <w:t>, L. (2001). </w:t>
      </w:r>
      <w:proofErr w:type="spellStart"/>
      <w:r w:rsidRPr="00E05223">
        <w:rPr>
          <w:i/>
          <w:iCs/>
          <w:color w:val="424242"/>
        </w:rPr>
        <w:t>Random</w:t>
      </w:r>
      <w:proofErr w:type="spellEnd"/>
      <w:r w:rsidRPr="00E05223">
        <w:rPr>
          <w:i/>
          <w:iCs/>
          <w:color w:val="424242"/>
        </w:rPr>
        <w:t xml:space="preserve"> </w:t>
      </w:r>
      <w:proofErr w:type="spellStart"/>
      <w:r w:rsidRPr="00E05223">
        <w:rPr>
          <w:i/>
          <w:iCs/>
          <w:color w:val="424242"/>
        </w:rPr>
        <w:t>Forests</w:t>
      </w:r>
      <w:proofErr w:type="spellEnd"/>
      <w:r w:rsidRPr="00E05223">
        <w:rPr>
          <w:color w:val="424242"/>
        </w:rPr>
        <w:t xml:space="preserve">. Machine </w:t>
      </w:r>
      <w:proofErr w:type="spellStart"/>
      <w:r w:rsidRPr="00E05223">
        <w:rPr>
          <w:color w:val="424242"/>
        </w:rPr>
        <w:t>Learning</w:t>
      </w:r>
      <w:proofErr w:type="spellEnd"/>
      <w:r w:rsidRPr="00E05223">
        <w:rPr>
          <w:color w:val="424242"/>
        </w:rPr>
        <w:t>.</w:t>
      </w:r>
    </w:p>
    <w:p w14:paraId="0D205E69" w14:textId="77777777" w:rsidR="00E05223" w:rsidRPr="00E05223" w:rsidRDefault="00E05223" w:rsidP="00D43DF3">
      <w:pPr>
        <w:numPr>
          <w:ilvl w:val="0"/>
          <w:numId w:val="33"/>
        </w:numPr>
        <w:spacing w:before="100" w:beforeAutospacing="1" w:after="100" w:afterAutospacing="1" w:line="240" w:lineRule="auto"/>
        <w:jc w:val="left"/>
        <w:rPr>
          <w:color w:val="424242"/>
        </w:rPr>
      </w:pPr>
      <w:r w:rsidRPr="00E05223">
        <w:rPr>
          <w:color w:val="424242"/>
        </w:rPr>
        <w:t xml:space="preserve">Chen, T., &amp; </w:t>
      </w:r>
      <w:proofErr w:type="spellStart"/>
      <w:r w:rsidRPr="00E05223">
        <w:rPr>
          <w:color w:val="424242"/>
        </w:rPr>
        <w:t>Guestrin</w:t>
      </w:r>
      <w:proofErr w:type="spellEnd"/>
      <w:r w:rsidRPr="00E05223">
        <w:rPr>
          <w:color w:val="424242"/>
        </w:rPr>
        <w:t>, C. (2016). </w:t>
      </w:r>
      <w:proofErr w:type="spellStart"/>
      <w:r w:rsidRPr="00E05223">
        <w:rPr>
          <w:i/>
          <w:iCs/>
          <w:color w:val="424242"/>
        </w:rPr>
        <w:t>XGBoost</w:t>
      </w:r>
      <w:proofErr w:type="spellEnd"/>
      <w:r w:rsidRPr="00E05223">
        <w:rPr>
          <w:i/>
          <w:iCs/>
          <w:color w:val="424242"/>
        </w:rPr>
        <w:t xml:space="preserve">: A </w:t>
      </w:r>
      <w:proofErr w:type="spellStart"/>
      <w:r w:rsidRPr="00E05223">
        <w:rPr>
          <w:i/>
          <w:iCs/>
          <w:color w:val="424242"/>
        </w:rPr>
        <w:t>scalable</w:t>
      </w:r>
      <w:proofErr w:type="spellEnd"/>
      <w:r w:rsidRPr="00E05223">
        <w:rPr>
          <w:i/>
          <w:iCs/>
          <w:color w:val="424242"/>
        </w:rPr>
        <w:t xml:space="preserve"> </w:t>
      </w:r>
      <w:proofErr w:type="spellStart"/>
      <w:r w:rsidRPr="00E05223">
        <w:rPr>
          <w:i/>
          <w:iCs/>
          <w:color w:val="424242"/>
        </w:rPr>
        <w:t>tree</w:t>
      </w:r>
      <w:proofErr w:type="spellEnd"/>
      <w:r w:rsidRPr="00E05223">
        <w:rPr>
          <w:i/>
          <w:iCs/>
          <w:color w:val="424242"/>
        </w:rPr>
        <w:t xml:space="preserve"> </w:t>
      </w:r>
      <w:proofErr w:type="spellStart"/>
      <w:r w:rsidRPr="00E05223">
        <w:rPr>
          <w:i/>
          <w:iCs/>
          <w:color w:val="424242"/>
        </w:rPr>
        <w:t>boosting</w:t>
      </w:r>
      <w:proofErr w:type="spellEnd"/>
      <w:r w:rsidRPr="00E05223">
        <w:rPr>
          <w:i/>
          <w:iCs/>
          <w:color w:val="424242"/>
        </w:rPr>
        <w:t xml:space="preserve"> </w:t>
      </w:r>
      <w:proofErr w:type="spellStart"/>
      <w:r w:rsidRPr="00E05223">
        <w:rPr>
          <w:i/>
          <w:iCs/>
          <w:color w:val="424242"/>
        </w:rPr>
        <w:t>system</w:t>
      </w:r>
      <w:proofErr w:type="spellEnd"/>
      <w:r w:rsidRPr="00E05223">
        <w:rPr>
          <w:color w:val="424242"/>
        </w:rPr>
        <w:t>. ACM SIGKDD.</w:t>
      </w:r>
    </w:p>
    <w:p w14:paraId="2DD2953F" w14:textId="77777777" w:rsidR="00E05223" w:rsidRPr="00E05223" w:rsidRDefault="00E05223" w:rsidP="00D43DF3">
      <w:pPr>
        <w:numPr>
          <w:ilvl w:val="0"/>
          <w:numId w:val="33"/>
        </w:numPr>
        <w:spacing w:before="100" w:beforeAutospacing="1" w:after="100" w:afterAutospacing="1" w:line="240" w:lineRule="auto"/>
        <w:jc w:val="left"/>
        <w:rPr>
          <w:color w:val="424242"/>
        </w:rPr>
      </w:pPr>
      <w:proofErr w:type="spellStart"/>
      <w:r w:rsidRPr="00E05223">
        <w:rPr>
          <w:color w:val="424242"/>
        </w:rPr>
        <w:t>Bishop</w:t>
      </w:r>
      <w:proofErr w:type="spellEnd"/>
      <w:r w:rsidRPr="00E05223">
        <w:rPr>
          <w:color w:val="424242"/>
        </w:rPr>
        <w:t>, C. M. (2006). </w:t>
      </w:r>
      <w:proofErr w:type="spellStart"/>
      <w:r w:rsidRPr="00E05223">
        <w:rPr>
          <w:i/>
          <w:iCs/>
          <w:color w:val="424242"/>
        </w:rPr>
        <w:t>Pattern</w:t>
      </w:r>
      <w:proofErr w:type="spellEnd"/>
      <w:r w:rsidRPr="00E05223">
        <w:rPr>
          <w:i/>
          <w:iCs/>
          <w:color w:val="424242"/>
        </w:rPr>
        <w:t xml:space="preserve"> </w:t>
      </w:r>
      <w:proofErr w:type="spellStart"/>
      <w:r w:rsidRPr="00E05223">
        <w:rPr>
          <w:i/>
          <w:iCs/>
          <w:color w:val="424242"/>
        </w:rPr>
        <w:t>Recognition</w:t>
      </w:r>
      <w:proofErr w:type="spellEnd"/>
      <w:r w:rsidRPr="00E05223">
        <w:rPr>
          <w:i/>
          <w:iCs/>
          <w:color w:val="424242"/>
        </w:rPr>
        <w:t xml:space="preserve"> and Machine </w:t>
      </w:r>
      <w:proofErr w:type="spellStart"/>
      <w:r w:rsidRPr="00E05223">
        <w:rPr>
          <w:i/>
          <w:iCs/>
          <w:color w:val="424242"/>
        </w:rPr>
        <w:t>Learning</w:t>
      </w:r>
      <w:proofErr w:type="spellEnd"/>
      <w:r w:rsidRPr="00E05223">
        <w:rPr>
          <w:color w:val="424242"/>
        </w:rPr>
        <w:t>. Springer.</w:t>
      </w:r>
    </w:p>
    <w:p w14:paraId="02B46716" w14:textId="77777777" w:rsidR="00E05223" w:rsidRPr="00E05223" w:rsidRDefault="00E05223" w:rsidP="00D43DF3">
      <w:pPr>
        <w:numPr>
          <w:ilvl w:val="0"/>
          <w:numId w:val="33"/>
        </w:numPr>
        <w:spacing w:before="100" w:beforeAutospacing="1" w:after="100" w:afterAutospacing="1" w:line="240" w:lineRule="auto"/>
        <w:jc w:val="left"/>
        <w:rPr>
          <w:color w:val="424242"/>
        </w:rPr>
      </w:pPr>
      <w:r w:rsidRPr="00E05223">
        <w:rPr>
          <w:color w:val="424242"/>
        </w:rPr>
        <w:t>Pedregosa, F., et al. (2011). </w:t>
      </w:r>
      <w:proofErr w:type="spellStart"/>
      <w:r w:rsidRPr="00E05223">
        <w:rPr>
          <w:i/>
          <w:iCs/>
          <w:color w:val="424242"/>
        </w:rPr>
        <w:t>Scikit-learn</w:t>
      </w:r>
      <w:proofErr w:type="spellEnd"/>
      <w:r w:rsidRPr="00E05223">
        <w:rPr>
          <w:i/>
          <w:iCs/>
          <w:color w:val="424242"/>
        </w:rPr>
        <w:t xml:space="preserve">: Machine </w:t>
      </w:r>
      <w:proofErr w:type="spellStart"/>
      <w:r w:rsidRPr="00E05223">
        <w:rPr>
          <w:i/>
          <w:iCs/>
          <w:color w:val="424242"/>
        </w:rPr>
        <w:t>Learning</w:t>
      </w:r>
      <w:proofErr w:type="spellEnd"/>
      <w:r w:rsidRPr="00E05223">
        <w:rPr>
          <w:i/>
          <w:iCs/>
          <w:color w:val="424242"/>
        </w:rPr>
        <w:t xml:space="preserve"> in Python</w:t>
      </w:r>
      <w:r w:rsidRPr="00E05223">
        <w:rPr>
          <w:color w:val="424242"/>
        </w:rPr>
        <w:t>. JMLR.</w:t>
      </w:r>
    </w:p>
    <w:p w14:paraId="5DE35842" w14:textId="77777777" w:rsidR="00E05223" w:rsidRPr="00E05223" w:rsidRDefault="00E05223" w:rsidP="00D43DF3">
      <w:pPr>
        <w:numPr>
          <w:ilvl w:val="0"/>
          <w:numId w:val="33"/>
        </w:numPr>
        <w:spacing w:before="100" w:beforeAutospacing="1" w:after="100" w:afterAutospacing="1" w:line="240" w:lineRule="auto"/>
        <w:jc w:val="left"/>
        <w:rPr>
          <w:color w:val="424242"/>
        </w:rPr>
      </w:pPr>
      <w:r w:rsidRPr="00E05223">
        <w:rPr>
          <w:color w:val="424242"/>
        </w:rPr>
        <w:t>Jain, A. K. (2010). </w:t>
      </w:r>
      <w:r w:rsidRPr="00E05223">
        <w:rPr>
          <w:i/>
          <w:iCs/>
          <w:color w:val="424242"/>
        </w:rPr>
        <w:t xml:space="preserve">Data </w:t>
      </w:r>
      <w:proofErr w:type="spellStart"/>
      <w:r w:rsidRPr="00E05223">
        <w:rPr>
          <w:i/>
          <w:iCs/>
          <w:color w:val="424242"/>
        </w:rPr>
        <w:t>clustering</w:t>
      </w:r>
      <w:proofErr w:type="spellEnd"/>
      <w:r w:rsidRPr="00E05223">
        <w:rPr>
          <w:i/>
          <w:iCs/>
          <w:color w:val="424242"/>
        </w:rPr>
        <w:t xml:space="preserve">: 50 </w:t>
      </w:r>
      <w:proofErr w:type="spellStart"/>
      <w:r w:rsidRPr="00E05223">
        <w:rPr>
          <w:i/>
          <w:iCs/>
          <w:color w:val="424242"/>
        </w:rPr>
        <w:t>years</w:t>
      </w:r>
      <w:proofErr w:type="spellEnd"/>
      <w:r w:rsidRPr="00E05223">
        <w:rPr>
          <w:i/>
          <w:iCs/>
          <w:color w:val="424242"/>
        </w:rPr>
        <w:t xml:space="preserve"> </w:t>
      </w:r>
      <w:proofErr w:type="spellStart"/>
      <w:r w:rsidRPr="00E05223">
        <w:rPr>
          <w:i/>
          <w:iCs/>
          <w:color w:val="424242"/>
        </w:rPr>
        <w:t>beyond</w:t>
      </w:r>
      <w:proofErr w:type="spellEnd"/>
      <w:r w:rsidRPr="00E05223">
        <w:rPr>
          <w:i/>
          <w:iCs/>
          <w:color w:val="424242"/>
        </w:rPr>
        <w:t xml:space="preserve"> K-</w:t>
      </w:r>
      <w:proofErr w:type="spellStart"/>
      <w:r w:rsidRPr="00E05223">
        <w:rPr>
          <w:i/>
          <w:iCs/>
          <w:color w:val="424242"/>
        </w:rPr>
        <w:t>means</w:t>
      </w:r>
      <w:proofErr w:type="spellEnd"/>
      <w:r w:rsidRPr="00E05223">
        <w:rPr>
          <w:color w:val="424242"/>
        </w:rPr>
        <w:t xml:space="preserve">. </w:t>
      </w:r>
      <w:proofErr w:type="spellStart"/>
      <w:r w:rsidRPr="00E05223">
        <w:rPr>
          <w:color w:val="424242"/>
        </w:rPr>
        <w:t>Pattern</w:t>
      </w:r>
      <w:proofErr w:type="spellEnd"/>
      <w:r w:rsidRPr="00E05223">
        <w:rPr>
          <w:color w:val="424242"/>
        </w:rPr>
        <w:t xml:space="preserve"> </w:t>
      </w:r>
      <w:proofErr w:type="spellStart"/>
      <w:r w:rsidRPr="00E05223">
        <w:rPr>
          <w:color w:val="424242"/>
        </w:rPr>
        <w:t>Recognition</w:t>
      </w:r>
      <w:proofErr w:type="spellEnd"/>
      <w:r w:rsidRPr="00E05223">
        <w:rPr>
          <w:color w:val="424242"/>
        </w:rPr>
        <w:t xml:space="preserve"> </w:t>
      </w:r>
      <w:proofErr w:type="spellStart"/>
      <w:r w:rsidRPr="00E05223">
        <w:rPr>
          <w:color w:val="424242"/>
        </w:rPr>
        <w:t>Letters</w:t>
      </w:r>
      <w:proofErr w:type="spellEnd"/>
      <w:r w:rsidRPr="00E05223">
        <w:rPr>
          <w:color w:val="424242"/>
        </w:rPr>
        <w:t>.</w:t>
      </w:r>
    </w:p>
    <w:p w14:paraId="0B47E8CA" w14:textId="77777777" w:rsidR="003D285E" w:rsidRPr="00D61370" w:rsidRDefault="003D285E" w:rsidP="00E05223">
      <w:pPr>
        <w:spacing w:before="100" w:beforeAutospacing="1" w:after="100" w:afterAutospacing="1" w:line="240" w:lineRule="auto"/>
        <w:ind w:left="720"/>
        <w:jc w:val="left"/>
        <w:rPr>
          <w:color w:val="424242"/>
        </w:rPr>
      </w:pPr>
    </w:p>
    <w:sdt>
      <w:sdtPr>
        <w:rPr>
          <w:lang w:val="es-ES"/>
        </w:rPr>
        <w:id w:val="-950386241"/>
        <w:docPartObj>
          <w:docPartGallery w:val="Bibliographies"/>
          <w:docPartUnique/>
        </w:docPartObj>
      </w:sdtPr>
      <w:sdtEndPr>
        <w:rPr>
          <w:rFonts w:eastAsia="Times New Roman" w:cs="Times New Roman"/>
          <w:b w:val="0"/>
          <w:szCs w:val="24"/>
          <w:lang w:val="es-CO"/>
        </w:rPr>
      </w:sdtEndPr>
      <w:sdtContent>
        <w:p w14:paraId="7EAD8B6B" w14:textId="189D4006" w:rsidR="00E444D5" w:rsidRDefault="00E444D5">
          <w:pPr>
            <w:pStyle w:val="Ttulo1"/>
          </w:pPr>
          <w:r>
            <w:rPr>
              <w:lang w:val="es-ES"/>
            </w:rPr>
            <w:t>Bibliografía</w:t>
          </w:r>
        </w:p>
        <w:p w14:paraId="45AF59E6" w14:textId="3B3F1676" w:rsidR="003D285E" w:rsidRDefault="003D285E" w:rsidP="003D285E">
          <w:pPr>
            <w:pStyle w:val="Bibliografa"/>
            <w:ind w:left="720" w:hanging="720"/>
            <w:rPr>
              <w:noProof/>
              <w:lang w:val="es-ES"/>
            </w:rPr>
          </w:pPr>
          <w:r>
            <w:rPr>
              <w:noProof/>
              <w:lang w:val="es-ES"/>
            </w:rPr>
            <w:t xml:space="preserve">Abdelhalim, A. &amp;. (2024). </w:t>
          </w:r>
          <w:r>
            <w:rPr>
              <w:i/>
              <w:iCs/>
              <w:noProof/>
              <w:lang w:val="es-ES"/>
            </w:rPr>
            <w:t>Computer vision for transit travel time prediction: an end-to-end framework using roadside urban imagery. Public Transport, 17, 221-246. .</w:t>
          </w:r>
          <w:r>
            <w:rPr>
              <w:noProof/>
              <w:lang w:val="es-ES"/>
            </w:rPr>
            <w:t xml:space="preserve"> Obtenido de https://link.springer.com/article/10.1007/s12469-023-00346-3</w:t>
          </w:r>
        </w:p>
        <w:p w14:paraId="7318ACD6" w14:textId="77777777" w:rsidR="003D285E" w:rsidRDefault="003D285E" w:rsidP="003D285E">
          <w:pPr>
            <w:pStyle w:val="Bibliografa"/>
            <w:ind w:left="720" w:hanging="720"/>
            <w:rPr>
              <w:noProof/>
              <w:lang w:val="es-ES"/>
            </w:rPr>
          </w:pPr>
          <w:r>
            <w:rPr>
              <w:noProof/>
              <w:lang w:val="es-ES"/>
            </w:rPr>
            <w:t xml:space="preserve">Ahmad, O. F., Soares, A. S., Mazomenos, E., Brandao, P., Vega, R., Seward, E., . . . Lovat, L. B. (2019). Artificial intelligence and computer-aided diagnosis in colonoscopy: current evidence and future directions. </w:t>
          </w:r>
          <w:r>
            <w:rPr>
              <w:i/>
              <w:iCs/>
              <w:noProof/>
              <w:lang w:val="es-ES"/>
            </w:rPr>
            <w:t>The lancet. Gastroenterology &amp; hepatology, 4</w:t>
          </w:r>
          <w:r>
            <w:rPr>
              <w:noProof/>
              <w:lang w:val="es-ES"/>
            </w:rPr>
            <w:t>(1), 71-80. doi:10.1016/s2468-1253(18)30282-6</w:t>
          </w:r>
        </w:p>
        <w:p w14:paraId="14AB773F" w14:textId="77777777" w:rsidR="003D285E" w:rsidRDefault="003D285E" w:rsidP="003D285E">
          <w:pPr>
            <w:pStyle w:val="Bibliografa"/>
            <w:ind w:left="720" w:hanging="720"/>
            <w:rPr>
              <w:noProof/>
              <w:lang w:val="es-ES"/>
            </w:rPr>
          </w:pPr>
          <w:r>
            <w:rPr>
              <w:noProof/>
              <w:lang w:val="es-ES"/>
            </w:rPr>
            <w:t xml:space="preserve">American Cancer Society. (3 de 10 de 2023). </w:t>
          </w:r>
          <w:r>
            <w:rPr>
              <w:i/>
              <w:iCs/>
              <w:noProof/>
              <w:lang w:val="es-ES"/>
            </w:rPr>
            <w:t>Colonoscopy</w:t>
          </w:r>
          <w:r>
            <w:rPr>
              <w:noProof/>
              <w:lang w:val="es-ES"/>
            </w:rPr>
            <w:t>. Obtenido de Cancer.org: https://www.cancer.org/cancer/diagnosis-staging/tests/endoscopy/colonoscopy.html</w:t>
          </w:r>
        </w:p>
        <w:p w14:paraId="110A55C6" w14:textId="77777777" w:rsidR="003D285E" w:rsidRDefault="003D285E" w:rsidP="003D285E">
          <w:pPr>
            <w:pStyle w:val="Bibliografa"/>
            <w:ind w:left="720" w:hanging="720"/>
            <w:rPr>
              <w:noProof/>
              <w:lang w:val="es-ES"/>
            </w:rPr>
          </w:pPr>
          <w:r>
            <w:rPr>
              <w:noProof/>
              <w:lang w:val="es-ES"/>
            </w:rPr>
            <w:t>Obtenido de https://acsjournals.onlinelibrary.wiley.com/doi/10.3322/caac.21772</w:t>
          </w:r>
        </w:p>
        <w:p w14:paraId="54895503" w14:textId="77777777" w:rsidR="003D285E" w:rsidRDefault="003D285E" w:rsidP="003D285E">
          <w:pPr>
            <w:pStyle w:val="Bibliografa"/>
            <w:ind w:left="720" w:hanging="720"/>
            <w:rPr>
              <w:noProof/>
              <w:lang w:val="es-ES"/>
            </w:rPr>
          </w:pPr>
          <w:r>
            <w:rPr>
              <w:noProof/>
              <w:lang w:val="es-ES"/>
            </w:rPr>
            <w:t xml:space="preserve">Conteduca, V., Sansonno, D., Russi, S., &amp; Dammacco, F. (2013). Precancerous colorectal lesions. </w:t>
          </w:r>
          <w:r>
            <w:rPr>
              <w:i/>
              <w:iCs/>
              <w:noProof/>
              <w:lang w:val="es-ES"/>
            </w:rPr>
            <w:t>International journal of oncology, 43</w:t>
          </w:r>
          <w:r>
            <w:rPr>
              <w:noProof/>
              <w:lang w:val="es-ES"/>
            </w:rPr>
            <w:t>(4), 973-984. doi:10.3892/ijo.2013.2041</w:t>
          </w:r>
        </w:p>
        <w:p w14:paraId="338F23E4" w14:textId="77777777" w:rsidR="003D285E" w:rsidRDefault="003D285E" w:rsidP="003D285E">
          <w:pPr>
            <w:pStyle w:val="Bibliografa"/>
            <w:ind w:left="720" w:hanging="720"/>
            <w:rPr>
              <w:noProof/>
              <w:lang w:val="es-ES"/>
            </w:rPr>
          </w:pPr>
          <w:r>
            <w:rPr>
              <w:noProof/>
              <w:lang w:val="es-ES"/>
            </w:rPr>
            <w:t xml:space="preserve">Doubeni, C. A., Corley, D. A., Quinn, V. P., Jensen, C. D., Zauber, A. G., Goodman, M., . . . Fle. (2018). Effectiveness of screening colonoscopy in reducing the risk of death from right and left colon cancer: a large community-based study. </w:t>
          </w:r>
          <w:r>
            <w:rPr>
              <w:i/>
              <w:iCs/>
              <w:noProof/>
              <w:lang w:val="es-ES"/>
            </w:rPr>
            <w:t>Gut, 67</w:t>
          </w:r>
          <w:r>
            <w:rPr>
              <w:noProof/>
              <w:lang w:val="es-ES"/>
            </w:rPr>
            <w:t>(2), 291-298. doi:10.1136/gutjnl-2016-312712</w:t>
          </w:r>
        </w:p>
        <w:p w14:paraId="1560A677" w14:textId="77777777" w:rsidR="003D285E" w:rsidRDefault="003D285E" w:rsidP="003D285E">
          <w:pPr>
            <w:pStyle w:val="Bibliografa"/>
            <w:ind w:left="720" w:hanging="720"/>
            <w:rPr>
              <w:noProof/>
              <w:lang w:val="es-ES"/>
            </w:rPr>
          </w:pPr>
          <w:r>
            <w:rPr>
              <w:noProof/>
              <w:lang w:val="es-ES"/>
            </w:rPr>
            <w:t xml:space="preserve">Hao Liu, W. J. (4 de agosto de 2023). </w:t>
          </w:r>
          <w:r>
            <w:rPr>
              <w:i/>
              <w:iCs/>
              <w:noProof/>
              <w:lang w:val="es-ES"/>
            </w:rPr>
            <w:t>Uncertainty-Aware Probabilistic Travel Time Prediction for On-Demand Ride-Hailing at DiDi.</w:t>
          </w:r>
          <w:r>
            <w:rPr>
              <w:noProof/>
              <w:lang w:val="es-ES"/>
            </w:rPr>
            <w:t xml:space="preserve"> Obtenido de Uncertainty-Aware Probabilistic Travel Time Prediction for On-Demand Ride-Hailing at DiDi: https://dl.acm.org/doi/10.1145/3580305.3599925?utm_source=chatgpt.com</w:t>
          </w:r>
        </w:p>
        <w:p w14:paraId="37DEE565" w14:textId="77777777" w:rsidR="003D285E" w:rsidRDefault="003D285E" w:rsidP="003D285E">
          <w:pPr>
            <w:pStyle w:val="Bibliografa"/>
            <w:ind w:left="720" w:hanging="720"/>
            <w:rPr>
              <w:noProof/>
              <w:lang w:val="es-ES"/>
            </w:rPr>
          </w:pPr>
          <w:r>
            <w:rPr>
              <w:noProof/>
              <w:lang w:val="es-ES"/>
            </w:rPr>
            <w:t xml:space="preserve">Hsu, C.-M., Hsu, C.-C., Hsu, Z.-M., Shih, F.-Y., Chang, M.-L., &amp; Chen, T.-H. (2021). Colorectal polyp image detection and classification through grayscale images and deep learning. </w:t>
          </w:r>
          <w:r>
            <w:rPr>
              <w:i/>
              <w:iCs/>
              <w:noProof/>
              <w:lang w:val="es-ES"/>
            </w:rPr>
            <w:t>Sensors (Basel, Switzerland), 21</w:t>
          </w:r>
          <w:r>
            <w:rPr>
              <w:noProof/>
              <w:lang w:val="es-ES"/>
            </w:rPr>
            <w:t>(1/), 5995. doi:10.3390/s21185995</w:t>
          </w:r>
        </w:p>
        <w:p w14:paraId="7D131613" w14:textId="77777777" w:rsidR="003D285E" w:rsidRDefault="003D285E" w:rsidP="003D285E">
          <w:pPr>
            <w:pStyle w:val="Bibliografa"/>
            <w:ind w:left="720" w:hanging="720"/>
            <w:rPr>
              <w:noProof/>
              <w:lang w:val="es-ES"/>
            </w:rPr>
          </w:pPr>
          <w:r>
            <w:rPr>
              <w:noProof/>
              <w:lang w:val="es-ES"/>
            </w:rPr>
            <w:t xml:space="preserve">Martin, R. J. (2021). </w:t>
          </w:r>
          <w:r>
            <w:rPr>
              <w:i/>
              <w:iCs/>
              <w:noProof/>
              <w:lang w:val="es-ES"/>
            </w:rPr>
            <w:t>Predicting emergency medical service call demand.</w:t>
          </w:r>
          <w:r>
            <w:rPr>
              <w:noProof/>
              <w:lang w:val="es-ES"/>
            </w:rPr>
            <w:t xml:space="preserve"> Obtenido de Predicting emergency medical service call demand: https://www.sciencedirect.com/science/article/pii/S2211692321000011?utm_source=chatgpt.com</w:t>
          </w:r>
        </w:p>
        <w:p w14:paraId="6042D48E" w14:textId="77777777" w:rsidR="003D285E" w:rsidRDefault="003D285E" w:rsidP="003D285E">
          <w:pPr>
            <w:pStyle w:val="Bibliografa"/>
            <w:ind w:left="720" w:hanging="720"/>
            <w:rPr>
              <w:noProof/>
              <w:lang w:val="es-ES"/>
            </w:rPr>
          </w:pPr>
          <w:r>
            <w:rPr>
              <w:noProof/>
              <w:lang w:val="es-ES"/>
            </w:rPr>
            <w:t xml:space="preserve">Nishihara, R., Wu, K., Lochhead, P., Morikawa, T., Liao, X., Qian, Z. R., . . . Ogino, S. (2013). Long-term colorectal-cancer incidence and mortality after lower endoscopy. </w:t>
          </w:r>
          <w:r>
            <w:rPr>
              <w:i/>
              <w:iCs/>
              <w:noProof/>
              <w:lang w:val="es-ES"/>
            </w:rPr>
            <w:t>The New England journal of medicine, 369</w:t>
          </w:r>
          <w:r>
            <w:rPr>
              <w:noProof/>
              <w:lang w:val="es-ES"/>
            </w:rPr>
            <w:t>(12), 1095-1105. doi:10.1056/nejmoa1301969</w:t>
          </w:r>
        </w:p>
        <w:p w14:paraId="7EE13CF3" w14:textId="77777777" w:rsidR="003D285E" w:rsidRDefault="003D285E" w:rsidP="003D285E">
          <w:pPr>
            <w:pStyle w:val="Bibliografa"/>
            <w:ind w:left="720" w:hanging="720"/>
            <w:rPr>
              <w:noProof/>
              <w:lang w:val="es-ES"/>
            </w:rPr>
          </w:pPr>
          <w:r>
            <w:rPr>
              <w:noProof/>
              <w:lang w:val="es-ES"/>
            </w:rPr>
            <w:t xml:space="preserve">Park, S. B., &amp; Cha, J. M. (2022). Quality indicators in colonoscopy: the chasm between ideal and reality. </w:t>
          </w:r>
          <w:r>
            <w:rPr>
              <w:i/>
              <w:iCs/>
              <w:noProof/>
              <w:lang w:val="es-ES"/>
            </w:rPr>
            <w:t>Clinical endoscopy, 55</w:t>
          </w:r>
          <w:r>
            <w:rPr>
              <w:noProof/>
              <w:lang w:val="es-ES"/>
            </w:rPr>
            <w:t>(3), 332-338. doi:10.5946/ce.2022.037</w:t>
          </w:r>
        </w:p>
        <w:p w14:paraId="21EC2FAA" w14:textId="77777777" w:rsidR="003D285E" w:rsidRDefault="003D285E" w:rsidP="003D285E">
          <w:pPr>
            <w:pStyle w:val="Bibliografa"/>
            <w:ind w:left="720" w:hanging="720"/>
            <w:rPr>
              <w:noProof/>
              <w:lang w:val="es-ES"/>
            </w:rPr>
          </w:pPr>
          <w:r>
            <w:rPr>
              <w:noProof/>
              <w:lang w:val="es-ES"/>
            </w:rPr>
            <w:t xml:space="preserve">Rokoss, A. (2024). </w:t>
          </w:r>
          <w:r>
            <w:rPr>
              <w:i/>
              <w:iCs/>
              <w:noProof/>
              <w:lang w:val="es-ES"/>
            </w:rPr>
            <w:t>Case study on delivery time determination using a machine learning approach. Springer / tesis. .</w:t>
          </w:r>
          <w:r>
            <w:rPr>
              <w:noProof/>
              <w:lang w:val="es-ES"/>
            </w:rPr>
            <w:t xml:space="preserve"> Obtenido de https://link.springer.com/article/10.1007/s10845-023-02290-2?utm_source=chatgpt.com</w:t>
          </w:r>
        </w:p>
        <w:p w14:paraId="7CED4A1F" w14:textId="77777777" w:rsidR="003D285E" w:rsidRDefault="003D285E" w:rsidP="003D285E">
          <w:pPr>
            <w:pStyle w:val="Bibliografa"/>
            <w:ind w:left="720" w:hanging="720"/>
            <w:rPr>
              <w:noProof/>
              <w:lang w:val="es-ES"/>
            </w:rPr>
          </w:pPr>
          <w:r>
            <w:rPr>
              <w:noProof/>
              <w:lang w:val="es-ES"/>
            </w:rPr>
            <w:t xml:space="preserve">Sánchez-Montes, C., Bernal, J., García-Rodríguez, A., Córdova, H., &amp; Fernández-Esparrach, G. (2020). Revisión de métodos computacionales de detección y clasificación de pólipos en imagen de colonoscopia. </w:t>
          </w:r>
          <w:r>
            <w:rPr>
              <w:i/>
              <w:iCs/>
              <w:noProof/>
              <w:lang w:val="es-ES"/>
            </w:rPr>
            <w:t>Gastroenterologia y hepatologia, 43</w:t>
          </w:r>
          <w:r>
            <w:rPr>
              <w:noProof/>
              <w:lang w:val="es-ES"/>
            </w:rPr>
            <w:t>(4), 222-232. doi:10.1016/j.gastrohep.2019.11.004</w:t>
          </w:r>
        </w:p>
        <w:p w14:paraId="36417E66" w14:textId="77777777" w:rsidR="003D285E" w:rsidRDefault="003D285E" w:rsidP="003D285E">
          <w:pPr>
            <w:pStyle w:val="Bibliografa"/>
            <w:ind w:left="720" w:hanging="720"/>
            <w:rPr>
              <w:noProof/>
              <w:lang w:val="es-ES"/>
            </w:rPr>
          </w:pPr>
          <w:r>
            <w:rPr>
              <w:noProof/>
              <w:lang w:val="es-ES"/>
            </w:rPr>
            <w:t xml:space="preserve">Sánchez-Montes, C., García-Rodríguez, A., Córdova, H., Pellisé, M., &amp; Fernández-Esparrach, G. (2020). Tecnologías de endoscopia avanzada para mejorar la detección y caracterización de los pólipos colorrectales. </w:t>
          </w:r>
          <w:r>
            <w:rPr>
              <w:i/>
              <w:iCs/>
              <w:noProof/>
              <w:lang w:val="es-ES"/>
            </w:rPr>
            <w:t>Gastroenterologia y hepatologia, 43</w:t>
          </w:r>
          <w:r>
            <w:rPr>
              <w:noProof/>
              <w:lang w:val="es-ES"/>
            </w:rPr>
            <w:t>(1), 46-56. doi:10.1016/j.gastrohep.2019.09.008</w:t>
          </w:r>
        </w:p>
        <w:p w14:paraId="099AE1B4" w14:textId="77777777" w:rsidR="003D285E" w:rsidRDefault="003D285E" w:rsidP="003D285E">
          <w:pPr>
            <w:pStyle w:val="Bibliografa"/>
            <w:ind w:left="720" w:hanging="720"/>
            <w:rPr>
              <w:noProof/>
              <w:lang w:val="es-ES"/>
            </w:rPr>
          </w:pPr>
          <w:r>
            <w:rPr>
              <w:noProof/>
              <w:lang w:val="es-ES"/>
            </w:rPr>
            <w:t xml:space="preserve">Shine, R., Bui, A., &amp; Burgess, A. (2020). Quality indicators in colonoscopy: an evolving paradigm: Quality indicators in colonoscopy. </w:t>
          </w:r>
          <w:r>
            <w:rPr>
              <w:i/>
              <w:iCs/>
              <w:noProof/>
              <w:lang w:val="es-ES"/>
            </w:rPr>
            <w:t>ANZ journal of surgery, 90</w:t>
          </w:r>
          <w:r>
            <w:rPr>
              <w:noProof/>
              <w:lang w:val="es-ES"/>
            </w:rPr>
            <w:t>(3), 215-221. doi:10.1111/ans.15775</w:t>
          </w:r>
        </w:p>
        <w:p w14:paraId="15D17748" w14:textId="77777777" w:rsidR="003D285E" w:rsidRDefault="003D285E" w:rsidP="003D285E">
          <w:pPr>
            <w:pStyle w:val="Bibliografa"/>
            <w:ind w:left="720" w:hanging="720"/>
            <w:rPr>
              <w:noProof/>
              <w:lang w:val="es-ES"/>
            </w:rPr>
          </w:pPr>
          <w:r>
            <w:rPr>
              <w:noProof/>
              <w:lang w:val="es-ES"/>
            </w:rPr>
            <w:t xml:space="preserve">Tomar, N. K. (11 de 01 de 2021). </w:t>
          </w:r>
          <w:r>
            <w:rPr>
              <w:i/>
              <w:iCs/>
              <w:noProof/>
              <w:lang w:val="es-ES"/>
            </w:rPr>
            <w:t>Automatic polyp segmentation using fully convolutional neural network.</w:t>
          </w:r>
          <w:r>
            <w:rPr>
              <w:noProof/>
              <w:lang w:val="es-ES"/>
            </w:rPr>
            <w:t xml:space="preserve"> Obtenido de arXiv [eess.IV]: http://arxiv.org/abs/2101.04001https://arxiv.org/abs/2101.04001</w:t>
          </w:r>
        </w:p>
        <w:p w14:paraId="1FD9C42C" w14:textId="77777777" w:rsidR="003D285E" w:rsidRDefault="003D285E" w:rsidP="003D285E">
          <w:pPr>
            <w:pStyle w:val="Bibliografa"/>
            <w:ind w:left="720" w:hanging="720"/>
            <w:rPr>
              <w:noProof/>
              <w:lang w:val="es-ES"/>
            </w:rPr>
          </w:pPr>
          <w:r>
            <w:rPr>
              <w:noProof/>
              <w:lang w:val="es-ES"/>
            </w:rPr>
            <w:t xml:space="preserve">Williams, J. G., Pullan, R. D., Hill, J., Horgan, P. G., Salmo, E., Buchanan, G. N., . . . Haboubi, N. (2013). Management of the malignant colorectal polyp: ACPGBI position statement. </w:t>
          </w:r>
          <w:r>
            <w:rPr>
              <w:i/>
              <w:iCs/>
              <w:noProof/>
              <w:lang w:val="es-ES"/>
            </w:rPr>
            <w:t>Colorectal disease: the official journal of the Association of Coloproctology of Great Britain and Ireland, 15</w:t>
          </w:r>
          <w:r>
            <w:rPr>
              <w:noProof/>
              <w:lang w:val="es-ES"/>
            </w:rPr>
            <w:t>(s2), 1-38. doi:10.1111/codi.12262</w:t>
          </w:r>
        </w:p>
        <w:p w14:paraId="00479C9D" w14:textId="77777777" w:rsidR="003D285E" w:rsidRDefault="003D285E" w:rsidP="003D285E">
          <w:pPr>
            <w:pStyle w:val="Bibliografa"/>
            <w:ind w:left="720" w:hanging="720"/>
            <w:rPr>
              <w:noProof/>
              <w:lang w:val="es-ES"/>
            </w:rPr>
          </w:pPr>
          <w:r>
            <w:rPr>
              <w:noProof/>
              <w:lang w:val="es-ES"/>
            </w:rPr>
            <w:t xml:space="preserve">World Health Organization. (11 de 07 de 2023). </w:t>
          </w:r>
          <w:r>
            <w:rPr>
              <w:i/>
              <w:iCs/>
              <w:noProof/>
              <w:lang w:val="es-ES"/>
            </w:rPr>
            <w:t>Colorectal cancer</w:t>
          </w:r>
          <w:r>
            <w:rPr>
              <w:noProof/>
              <w:lang w:val="es-ES"/>
            </w:rPr>
            <w:t>. Obtenido de Who.int: https://www.who.int/news-room/fact-sheets/detail/colorectal-cancer</w:t>
          </w:r>
        </w:p>
        <w:p w14:paraId="62CA75B7" w14:textId="0D3166BD" w:rsidR="00E444D5" w:rsidRDefault="00E444D5" w:rsidP="003D285E"/>
      </w:sdtContent>
    </w:sdt>
    <w:p w14:paraId="59390A89" w14:textId="7471A49A" w:rsidR="00D61370" w:rsidRPr="00D61370" w:rsidRDefault="00D61370" w:rsidP="00D61370">
      <w:pPr>
        <w:numPr>
          <w:ilvl w:val="0"/>
          <w:numId w:val="33"/>
        </w:numPr>
        <w:spacing w:before="100" w:beforeAutospacing="1" w:after="100" w:afterAutospacing="1" w:line="240" w:lineRule="auto"/>
        <w:jc w:val="left"/>
        <w:rPr>
          <w:color w:val="424242"/>
        </w:rPr>
      </w:pPr>
      <w:proofErr w:type="spellStart"/>
      <w:r w:rsidRPr="00D61370">
        <w:rPr>
          <w:color w:val="424242"/>
        </w:rPr>
        <w:t>rning</w:t>
      </w:r>
      <w:proofErr w:type="spellEnd"/>
      <w:r w:rsidRPr="00D61370">
        <w:rPr>
          <w:color w:val="424242"/>
        </w:rPr>
        <w:t>.</w:t>
      </w:r>
    </w:p>
    <w:p w14:paraId="7C560D1F" w14:textId="77777777" w:rsidR="00D61370" w:rsidRPr="00D61370" w:rsidRDefault="00D61370" w:rsidP="00D61370">
      <w:pPr>
        <w:numPr>
          <w:ilvl w:val="0"/>
          <w:numId w:val="33"/>
        </w:numPr>
        <w:spacing w:before="100" w:beforeAutospacing="1" w:after="100" w:afterAutospacing="1" w:line="240" w:lineRule="auto"/>
        <w:jc w:val="left"/>
        <w:rPr>
          <w:color w:val="424242"/>
        </w:rPr>
      </w:pPr>
      <w:r w:rsidRPr="00D61370">
        <w:rPr>
          <w:color w:val="424242"/>
        </w:rPr>
        <w:t xml:space="preserve">Chen, T., &amp; </w:t>
      </w:r>
      <w:proofErr w:type="spellStart"/>
      <w:r w:rsidRPr="00D61370">
        <w:rPr>
          <w:color w:val="424242"/>
        </w:rPr>
        <w:t>Guestrin</w:t>
      </w:r>
      <w:proofErr w:type="spellEnd"/>
      <w:r w:rsidRPr="00D61370">
        <w:rPr>
          <w:color w:val="424242"/>
        </w:rPr>
        <w:t>, C. (2016). </w:t>
      </w:r>
      <w:proofErr w:type="spellStart"/>
      <w:r w:rsidRPr="00D61370">
        <w:rPr>
          <w:i/>
          <w:iCs/>
          <w:color w:val="424242"/>
        </w:rPr>
        <w:t>XGBoost</w:t>
      </w:r>
      <w:proofErr w:type="spellEnd"/>
      <w:r w:rsidRPr="00D61370">
        <w:rPr>
          <w:i/>
          <w:iCs/>
          <w:color w:val="424242"/>
        </w:rPr>
        <w:t xml:space="preserve">: A </w:t>
      </w:r>
      <w:proofErr w:type="spellStart"/>
      <w:r w:rsidRPr="00D61370">
        <w:rPr>
          <w:i/>
          <w:iCs/>
          <w:color w:val="424242"/>
        </w:rPr>
        <w:t>scalable</w:t>
      </w:r>
      <w:proofErr w:type="spellEnd"/>
      <w:r w:rsidRPr="00D61370">
        <w:rPr>
          <w:i/>
          <w:iCs/>
          <w:color w:val="424242"/>
        </w:rPr>
        <w:t xml:space="preserve"> </w:t>
      </w:r>
      <w:proofErr w:type="spellStart"/>
      <w:r w:rsidRPr="00D61370">
        <w:rPr>
          <w:i/>
          <w:iCs/>
          <w:color w:val="424242"/>
        </w:rPr>
        <w:t>tree</w:t>
      </w:r>
      <w:proofErr w:type="spellEnd"/>
      <w:r w:rsidRPr="00D61370">
        <w:rPr>
          <w:i/>
          <w:iCs/>
          <w:color w:val="424242"/>
        </w:rPr>
        <w:t xml:space="preserve"> </w:t>
      </w:r>
      <w:proofErr w:type="spellStart"/>
      <w:r w:rsidRPr="00D61370">
        <w:rPr>
          <w:i/>
          <w:iCs/>
          <w:color w:val="424242"/>
        </w:rPr>
        <w:t>boosting</w:t>
      </w:r>
      <w:proofErr w:type="spellEnd"/>
      <w:r w:rsidRPr="00D61370">
        <w:rPr>
          <w:i/>
          <w:iCs/>
          <w:color w:val="424242"/>
        </w:rPr>
        <w:t xml:space="preserve"> </w:t>
      </w:r>
      <w:proofErr w:type="spellStart"/>
      <w:r w:rsidRPr="00D61370">
        <w:rPr>
          <w:i/>
          <w:iCs/>
          <w:color w:val="424242"/>
        </w:rPr>
        <w:t>system</w:t>
      </w:r>
      <w:proofErr w:type="spellEnd"/>
      <w:r w:rsidRPr="00D61370">
        <w:rPr>
          <w:color w:val="424242"/>
        </w:rPr>
        <w:t>. ACM SIGKDD.</w:t>
      </w:r>
    </w:p>
    <w:p w14:paraId="0C4258EC" w14:textId="77777777" w:rsidR="00D61370" w:rsidRPr="00D61370" w:rsidRDefault="00D61370" w:rsidP="00D61370">
      <w:pPr>
        <w:numPr>
          <w:ilvl w:val="0"/>
          <w:numId w:val="33"/>
        </w:numPr>
        <w:spacing w:before="100" w:beforeAutospacing="1" w:after="100" w:afterAutospacing="1" w:line="240" w:lineRule="auto"/>
        <w:jc w:val="left"/>
        <w:rPr>
          <w:color w:val="424242"/>
        </w:rPr>
      </w:pPr>
      <w:proofErr w:type="spellStart"/>
      <w:r w:rsidRPr="00D61370">
        <w:rPr>
          <w:color w:val="424242"/>
        </w:rPr>
        <w:t>Bishop</w:t>
      </w:r>
      <w:proofErr w:type="spellEnd"/>
      <w:r w:rsidRPr="00D61370">
        <w:rPr>
          <w:color w:val="424242"/>
        </w:rPr>
        <w:t>, C. M. (2006). </w:t>
      </w:r>
      <w:proofErr w:type="spellStart"/>
      <w:r w:rsidRPr="00D61370">
        <w:rPr>
          <w:i/>
          <w:iCs/>
          <w:color w:val="424242"/>
        </w:rPr>
        <w:t>Pattern</w:t>
      </w:r>
      <w:proofErr w:type="spellEnd"/>
      <w:r w:rsidRPr="00D61370">
        <w:rPr>
          <w:i/>
          <w:iCs/>
          <w:color w:val="424242"/>
        </w:rPr>
        <w:t xml:space="preserve"> </w:t>
      </w:r>
      <w:proofErr w:type="spellStart"/>
      <w:r w:rsidRPr="00D61370">
        <w:rPr>
          <w:i/>
          <w:iCs/>
          <w:color w:val="424242"/>
        </w:rPr>
        <w:t>Recognition</w:t>
      </w:r>
      <w:proofErr w:type="spellEnd"/>
      <w:r w:rsidRPr="00D61370">
        <w:rPr>
          <w:i/>
          <w:iCs/>
          <w:color w:val="424242"/>
        </w:rPr>
        <w:t xml:space="preserve"> and Machine </w:t>
      </w:r>
      <w:proofErr w:type="spellStart"/>
      <w:r w:rsidRPr="00D61370">
        <w:rPr>
          <w:i/>
          <w:iCs/>
          <w:color w:val="424242"/>
        </w:rPr>
        <w:t>Learning</w:t>
      </w:r>
      <w:proofErr w:type="spellEnd"/>
      <w:r w:rsidRPr="00D61370">
        <w:rPr>
          <w:color w:val="424242"/>
        </w:rPr>
        <w:t>. Springer.</w:t>
      </w:r>
    </w:p>
    <w:p w14:paraId="685A168C" w14:textId="77777777" w:rsidR="00D61370" w:rsidRPr="00D61370" w:rsidRDefault="00D61370" w:rsidP="00D61370">
      <w:pPr>
        <w:numPr>
          <w:ilvl w:val="0"/>
          <w:numId w:val="33"/>
        </w:numPr>
        <w:spacing w:before="100" w:beforeAutospacing="1" w:after="100" w:afterAutospacing="1" w:line="240" w:lineRule="auto"/>
        <w:jc w:val="left"/>
        <w:rPr>
          <w:color w:val="424242"/>
        </w:rPr>
      </w:pPr>
      <w:r w:rsidRPr="00D61370">
        <w:rPr>
          <w:color w:val="424242"/>
        </w:rPr>
        <w:t>Pedregosa, F., et al. (2011). </w:t>
      </w:r>
      <w:proofErr w:type="spellStart"/>
      <w:r w:rsidRPr="00D61370">
        <w:rPr>
          <w:i/>
          <w:iCs/>
          <w:color w:val="424242"/>
        </w:rPr>
        <w:t>Scikit-learn</w:t>
      </w:r>
      <w:proofErr w:type="spellEnd"/>
      <w:r w:rsidRPr="00D61370">
        <w:rPr>
          <w:i/>
          <w:iCs/>
          <w:color w:val="424242"/>
        </w:rPr>
        <w:t xml:space="preserve">: Machine </w:t>
      </w:r>
      <w:proofErr w:type="spellStart"/>
      <w:r w:rsidRPr="00D61370">
        <w:rPr>
          <w:i/>
          <w:iCs/>
          <w:color w:val="424242"/>
        </w:rPr>
        <w:t>Learning</w:t>
      </w:r>
      <w:proofErr w:type="spellEnd"/>
      <w:r w:rsidRPr="00D61370">
        <w:rPr>
          <w:i/>
          <w:iCs/>
          <w:color w:val="424242"/>
        </w:rPr>
        <w:t xml:space="preserve"> in Python</w:t>
      </w:r>
      <w:r w:rsidRPr="00D61370">
        <w:rPr>
          <w:color w:val="424242"/>
        </w:rPr>
        <w:t>. JMLR.</w:t>
      </w:r>
    </w:p>
    <w:p w14:paraId="631FD744" w14:textId="77777777" w:rsidR="00D61370" w:rsidRPr="00D61370" w:rsidRDefault="00D61370" w:rsidP="00D61370">
      <w:pPr>
        <w:numPr>
          <w:ilvl w:val="0"/>
          <w:numId w:val="33"/>
        </w:numPr>
        <w:spacing w:before="100" w:beforeAutospacing="1" w:after="100" w:afterAutospacing="1" w:line="240" w:lineRule="auto"/>
        <w:jc w:val="left"/>
        <w:rPr>
          <w:color w:val="424242"/>
        </w:rPr>
      </w:pPr>
      <w:r w:rsidRPr="00D61370">
        <w:rPr>
          <w:color w:val="424242"/>
        </w:rPr>
        <w:t>Jain, A. K. (2010). </w:t>
      </w:r>
      <w:r w:rsidRPr="00D61370">
        <w:rPr>
          <w:i/>
          <w:iCs/>
          <w:color w:val="424242"/>
        </w:rPr>
        <w:t xml:space="preserve">Data </w:t>
      </w:r>
      <w:proofErr w:type="spellStart"/>
      <w:r w:rsidRPr="00D61370">
        <w:rPr>
          <w:i/>
          <w:iCs/>
          <w:color w:val="424242"/>
        </w:rPr>
        <w:t>clustering</w:t>
      </w:r>
      <w:proofErr w:type="spellEnd"/>
      <w:r w:rsidRPr="00D61370">
        <w:rPr>
          <w:i/>
          <w:iCs/>
          <w:color w:val="424242"/>
        </w:rPr>
        <w:t xml:space="preserve">: 50 </w:t>
      </w:r>
      <w:proofErr w:type="spellStart"/>
      <w:r w:rsidRPr="00D61370">
        <w:rPr>
          <w:i/>
          <w:iCs/>
          <w:color w:val="424242"/>
        </w:rPr>
        <w:t>years</w:t>
      </w:r>
      <w:proofErr w:type="spellEnd"/>
      <w:r w:rsidRPr="00D61370">
        <w:rPr>
          <w:i/>
          <w:iCs/>
          <w:color w:val="424242"/>
        </w:rPr>
        <w:t xml:space="preserve"> </w:t>
      </w:r>
      <w:proofErr w:type="spellStart"/>
      <w:r w:rsidRPr="00D61370">
        <w:rPr>
          <w:i/>
          <w:iCs/>
          <w:color w:val="424242"/>
        </w:rPr>
        <w:t>beyond</w:t>
      </w:r>
      <w:proofErr w:type="spellEnd"/>
      <w:r w:rsidRPr="00D61370">
        <w:rPr>
          <w:i/>
          <w:iCs/>
          <w:color w:val="424242"/>
        </w:rPr>
        <w:t xml:space="preserve"> K-</w:t>
      </w:r>
      <w:proofErr w:type="spellStart"/>
      <w:r w:rsidRPr="00D61370">
        <w:rPr>
          <w:i/>
          <w:iCs/>
          <w:color w:val="424242"/>
        </w:rPr>
        <w:t>means</w:t>
      </w:r>
      <w:proofErr w:type="spellEnd"/>
      <w:r w:rsidRPr="00D61370">
        <w:rPr>
          <w:color w:val="424242"/>
        </w:rPr>
        <w:t xml:space="preserve">. </w:t>
      </w:r>
      <w:proofErr w:type="spellStart"/>
      <w:r w:rsidRPr="00D61370">
        <w:rPr>
          <w:color w:val="424242"/>
        </w:rPr>
        <w:t>Pattern</w:t>
      </w:r>
      <w:proofErr w:type="spellEnd"/>
      <w:r w:rsidRPr="00D61370">
        <w:rPr>
          <w:color w:val="424242"/>
        </w:rPr>
        <w:t xml:space="preserve"> </w:t>
      </w:r>
      <w:proofErr w:type="spellStart"/>
      <w:r w:rsidRPr="00D61370">
        <w:rPr>
          <w:color w:val="424242"/>
        </w:rPr>
        <w:t>Recognition</w:t>
      </w:r>
      <w:proofErr w:type="spellEnd"/>
      <w:r w:rsidRPr="00D61370">
        <w:rPr>
          <w:color w:val="424242"/>
        </w:rPr>
        <w:t xml:space="preserve"> </w:t>
      </w:r>
      <w:proofErr w:type="spellStart"/>
      <w:r w:rsidRPr="00D61370">
        <w:rPr>
          <w:color w:val="424242"/>
        </w:rPr>
        <w:t>Letters</w:t>
      </w:r>
      <w:proofErr w:type="spellEnd"/>
      <w:r w:rsidRPr="00D61370">
        <w:rPr>
          <w:color w:val="424242"/>
        </w:rPr>
        <w:t>.</w:t>
      </w:r>
    </w:p>
    <w:p w14:paraId="399A315E" w14:textId="005DC4ED" w:rsidR="00694E30" w:rsidRPr="00D70EEC" w:rsidRDefault="00694E30" w:rsidP="00FA40D3">
      <w:pPr>
        <w:spacing w:line="276" w:lineRule="auto"/>
        <w:rPr>
          <w:noProof/>
          <w:sz w:val="20"/>
          <w:szCs w:val="20"/>
          <w:lang w:val="pt-BR"/>
        </w:rPr>
        <w:sectPr w:rsidR="00694E30" w:rsidRPr="00D70EEC" w:rsidSect="004F0FF0">
          <w:type w:val="continuous"/>
          <w:pgSz w:w="11906" w:h="16838" w:code="9"/>
          <w:pgMar w:top="1080" w:right="907" w:bottom="1440" w:left="907" w:header="720" w:footer="720" w:gutter="0"/>
          <w:cols w:num="2" w:space="360"/>
          <w:docGrid w:linePitch="360"/>
        </w:sectPr>
      </w:pPr>
    </w:p>
    <w:p w14:paraId="3A1B5A8A" w14:textId="031A8078" w:rsidR="00B37E88" w:rsidRPr="00D70EEC" w:rsidRDefault="00B37E88" w:rsidP="00FA40D3">
      <w:pPr>
        <w:spacing w:after="160" w:line="276" w:lineRule="auto"/>
        <w:jc w:val="left"/>
        <w:rPr>
          <w:b/>
        </w:rPr>
      </w:pPr>
      <w:bookmarkStart w:id="30" w:name="_heading=h.1y810tw" w:colFirst="0" w:colLast="0"/>
      <w:bookmarkEnd w:id="30"/>
    </w:p>
    <w:sectPr w:rsidR="00B37E88" w:rsidRPr="00D70EEC" w:rsidSect="00A13144">
      <w:pgSz w:w="12240" w:h="15840"/>
      <w:pgMar w:top="1418" w:right="1418" w:bottom="1418" w:left="1418" w:header="709" w:footer="709" w:gutter="0"/>
      <w:cols w:num="2"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Author" w:date="2023-10-27T23:34:00Z" w:initials="">
    <w:p w14:paraId="76080796" w14:textId="77777777" w:rsidR="00C747EA" w:rsidRDefault="00C747EA" w:rsidP="00C747EA">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Apellidos de los estudiantes</w:t>
      </w:r>
    </w:p>
  </w:comment>
  <w:comment w:id="6" w:author="Author" w:date="2023-10-27T23:34:00Z" w:initials="">
    <w:p w14:paraId="2D17F716" w14:textId="77777777" w:rsidR="00C747EA" w:rsidRDefault="00C747EA" w:rsidP="00C747EA">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Apellidos e iniciales de los nombres de los estudiantes</w:t>
      </w:r>
    </w:p>
  </w:comment>
  <w:comment w:id="10" w:author="Author" w:date="2023-10-27T23:34:00Z" w:initials="">
    <w:p w14:paraId="0B6EC88F" w14:textId="77777777" w:rsidR="00C747EA" w:rsidRDefault="00C747EA" w:rsidP="00C747EA">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Actualizar el número de su cohorte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080796" w15:done="0"/>
  <w15:commentEx w15:paraId="2D17F716" w15:done="0"/>
  <w15:commentEx w15:paraId="0B6EC88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080796" w16cid:durableId="2BD97CE4"/>
  <w16cid:commentId w16cid:paraId="2D17F716" w16cid:durableId="2BD97CE3"/>
  <w16cid:commentId w16cid:paraId="0B6EC88F" w16cid:durableId="2BD97CE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41EE60" w14:textId="77777777" w:rsidR="001C0064" w:rsidRDefault="001C0064">
      <w:pPr>
        <w:spacing w:line="240" w:lineRule="auto"/>
      </w:pPr>
      <w:r>
        <w:separator/>
      </w:r>
    </w:p>
  </w:endnote>
  <w:endnote w:type="continuationSeparator" w:id="0">
    <w:p w14:paraId="516BB143" w14:textId="77777777" w:rsidR="001C0064" w:rsidRDefault="001C00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4AF249" w14:textId="77777777" w:rsidR="001C0064" w:rsidRDefault="001C0064">
      <w:pPr>
        <w:spacing w:line="240" w:lineRule="auto"/>
      </w:pPr>
      <w:r>
        <w:separator/>
      </w:r>
    </w:p>
  </w:footnote>
  <w:footnote w:type="continuationSeparator" w:id="0">
    <w:p w14:paraId="69B08AD6" w14:textId="77777777" w:rsidR="001C0064" w:rsidRDefault="001C006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9650B"/>
    <w:multiLevelType w:val="hybridMultilevel"/>
    <w:tmpl w:val="43DCA58C"/>
    <w:lvl w:ilvl="0" w:tplc="CD2EE4CE">
      <w:numFmt w:val="bullet"/>
      <w:lvlText w:val="-"/>
      <w:lvlJc w:val="left"/>
      <w:pPr>
        <w:ind w:left="1080" w:hanging="72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14B22A2"/>
    <w:multiLevelType w:val="hybridMultilevel"/>
    <w:tmpl w:val="8D3E1BE0"/>
    <w:lvl w:ilvl="0" w:tplc="B85C4ECE">
      <w:numFmt w:val="bullet"/>
      <w:lvlText w:val="-"/>
      <w:lvlJc w:val="left"/>
      <w:pPr>
        <w:ind w:left="1080" w:hanging="360"/>
      </w:pPr>
      <w:rPr>
        <w:rFonts w:ascii="Times New Roman" w:eastAsia="Times New Roman" w:hAnsi="Times New Roman"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15:restartNumberingAfterBreak="0">
    <w:nsid w:val="1B820BAB"/>
    <w:multiLevelType w:val="hybridMultilevel"/>
    <w:tmpl w:val="A9746D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FF94A6A"/>
    <w:multiLevelType w:val="hybridMultilevel"/>
    <w:tmpl w:val="2AF2EFEA"/>
    <w:lvl w:ilvl="0" w:tplc="B85C4ECE">
      <w:numFmt w:val="bullet"/>
      <w:lvlText w:val="-"/>
      <w:lvlJc w:val="left"/>
      <w:pPr>
        <w:ind w:left="1080" w:hanging="360"/>
      </w:pPr>
      <w:rPr>
        <w:rFonts w:ascii="Times New Roman" w:eastAsia="Times New Roman" w:hAnsi="Times New Roman"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15:restartNumberingAfterBreak="0">
    <w:nsid w:val="246270A6"/>
    <w:multiLevelType w:val="multilevel"/>
    <w:tmpl w:val="C158F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80717A"/>
    <w:multiLevelType w:val="hybridMultilevel"/>
    <w:tmpl w:val="379CAD20"/>
    <w:lvl w:ilvl="0" w:tplc="B85C4ECE">
      <w:numFmt w:val="bullet"/>
      <w:lvlText w:val="-"/>
      <w:lvlJc w:val="left"/>
      <w:pPr>
        <w:ind w:left="1080" w:hanging="360"/>
      </w:pPr>
      <w:rPr>
        <w:rFonts w:ascii="Times New Roman" w:eastAsia="Times New Roman" w:hAnsi="Times New Roman"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2BC428CD"/>
    <w:multiLevelType w:val="multilevel"/>
    <w:tmpl w:val="08AE5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E5105F2"/>
    <w:multiLevelType w:val="multilevel"/>
    <w:tmpl w:val="24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F411D44"/>
    <w:multiLevelType w:val="multilevel"/>
    <w:tmpl w:val="C9766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3864AE4"/>
    <w:multiLevelType w:val="hybridMultilevel"/>
    <w:tmpl w:val="C4FEE636"/>
    <w:lvl w:ilvl="0" w:tplc="B85C4ECE">
      <w:numFmt w:val="bullet"/>
      <w:lvlText w:val="-"/>
      <w:lvlJc w:val="left"/>
      <w:pPr>
        <w:ind w:left="360" w:hanging="360"/>
      </w:pPr>
      <w:rPr>
        <w:rFonts w:ascii="Times New Roman" w:eastAsia="Times New Roman" w:hAnsi="Times New Roman" w:cs="Times New Roman"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1" w15:restartNumberingAfterBreak="0">
    <w:nsid w:val="36FB6B5A"/>
    <w:multiLevelType w:val="hybridMultilevel"/>
    <w:tmpl w:val="3DB0D834"/>
    <w:lvl w:ilvl="0" w:tplc="B85C4ECE">
      <w:numFmt w:val="bullet"/>
      <w:lvlText w:val="-"/>
      <w:lvlJc w:val="left"/>
      <w:pPr>
        <w:ind w:left="1080" w:hanging="360"/>
      </w:pPr>
      <w:rPr>
        <w:rFonts w:ascii="Times New Roman" w:eastAsia="Times New Roman" w:hAnsi="Times New Roman"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2"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8152DB3"/>
    <w:multiLevelType w:val="hybridMultilevel"/>
    <w:tmpl w:val="E55462F6"/>
    <w:lvl w:ilvl="0" w:tplc="B85C4ECE">
      <w:numFmt w:val="bullet"/>
      <w:lvlText w:val="-"/>
      <w:lvlJc w:val="left"/>
      <w:pPr>
        <w:ind w:left="1080" w:hanging="360"/>
      </w:pPr>
      <w:rPr>
        <w:rFonts w:ascii="Times New Roman" w:eastAsia="Times New Roman" w:hAnsi="Times New Roman"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4" w15:restartNumberingAfterBreak="0">
    <w:nsid w:val="3B6D0A5E"/>
    <w:multiLevelType w:val="multilevel"/>
    <w:tmpl w:val="B73C2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0B8227F"/>
    <w:multiLevelType w:val="multilevel"/>
    <w:tmpl w:val="4A981D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3918ED"/>
    <w:multiLevelType w:val="multilevel"/>
    <w:tmpl w:val="077EC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EF25B11"/>
    <w:multiLevelType w:val="multilevel"/>
    <w:tmpl w:val="B5F85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2E53EB"/>
    <w:multiLevelType w:val="multilevel"/>
    <w:tmpl w:val="397CC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1696762"/>
    <w:multiLevelType w:val="multilevel"/>
    <w:tmpl w:val="B20856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1636" w:hanging="360"/>
      </w:pPr>
    </w:lvl>
    <w:lvl w:ilvl="4">
      <w:start w:val="1"/>
      <w:numFmt w:val="lowerLetter"/>
      <w:lvlText w:val="%5."/>
      <w:lvlJc w:val="left"/>
      <w:pPr>
        <w:ind w:left="2486"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599130E"/>
    <w:multiLevelType w:val="multilevel"/>
    <w:tmpl w:val="5D446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BA50132"/>
    <w:multiLevelType w:val="hybridMultilevel"/>
    <w:tmpl w:val="F1BC71C6"/>
    <w:lvl w:ilvl="0" w:tplc="240A0001">
      <w:start w:val="1"/>
      <w:numFmt w:val="bullet"/>
      <w:lvlText w:val=""/>
      <w:lvlJc w:val="left"/>
      <w:pPr>
        <w:ind w:left="1080" w:hanging="360"/>
      </w:pPr>
      <w:rPr>
        <w:rFonts w:ascii="Symbol" w:hAnsi="Symbol"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4" w15:restartNumberingAfterBreak="0">
    <w:nsid w:val="5E3C6466"/>
    <w:multiLevelType w:val="hybridMultilevel"/>
    <w:tmpl w:val="C0843F92"/>
    <w:lvl w:ilvl="0" w:tplc="B85C4ECE">
      <w:numFmt w:val="bullet"/>
      <w:lvlText w:val="-"/>
      <w:lvlJc w:val="left"/>
      <w:pPr>
        <w:ind w:left="1080" w:hanging="360"/>
      </w:pPr>
      <w:rPr>
        <w:rFonts w:ascii="Times New Roman" w:eastAsia="Times New Roman" w:hAnsi="Times New Roman"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5" w15:restartNumberingAfterBreak="0">
    <w:nsid w:val="5F853F58"/>
    <w:multiLevelType w:val="multilevel"/>
    <w:tmpl w:val="A6D6F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894971"/>
    <w:multiLevelType w:val="multilevel"/>
    <w:tmpl w:val="24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9" w15:restartNumberingAfterBreak="0">
    <w:nsid w:val="6EA86867"/>
    <w:multiLevelType w:val="multilevel"/>
    <w:tmpl w:val="E68E8E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3457DAF"/>
    <w:multiLevelType w:val="hybridMultilevel"/>
    <w:tmpl w:val="CD6E7750"/>
    <w:lvl w:ilvl="0" w:tplc="B85C4ECE">
      <w:numFmt w:val="bullet"/>
      <w:lvlText w:val="-"/>
      <w:lvlJc w:val="left"/>
      <w:pPr>
        <w:ind w:left="1080" w:hanging="360"/>
      </w:pPr>
      <w:rPr>
        <w:rFonts w:ascii="Times New Roman" w:eastAsia="Times New Roman" w:hAnsi="Times New Roman"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1" w15:restartNumberingAfterBreak="0">
    <w:nsid w:val="756F650E"/>
    <w:multiLevelType w:val="hybridMultilevel"/>
    <w:tmpl w:val="3E70C3AA"/>
    <w:lvl w:ilvl="0" w:tplc="240A0001">
      <w:start w:val="1"/>
      <w:numFmt w:val="bullet"/>
      <w:lvlText w:val=""/>
      <w:lvlJc w:val="left"/>
      <w:pPr>
        <w:ind w:left="1080" w:hanging="360"/>
      </w:pPr>
      <w:rPr>
        <w:rFonts w:ascii="Symbol" w:hAnsi="Symbol" w:hint="default"/>
      </w:rPr>
    </w:lvl>
    <w:lvl w:ilvl="1" w:tplc="B85C4ECE">
      <w:numFmt w:val="bullet"/>
      <w:lvlText w:val="-"/>
      <w:lvlJc w:val="left"/>
      <w:pPr>
        <w:ind w:left="1800" w:hanging="360"/>
      </w:pPr>
      <w:rPr>
        <w:rFonts w:ascii="Times New Roman" w:eastAsia="Times New Roman" w:hAnsi="Times New Roman" w:cs="Times New Roman"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2" w15:restartNumberingAfterBreak="0">
    <w:nsid w:val="765C6B2F"/>
    <w:multiLevelType w:val="multilevel"/>
    <w:tmpl w:val="8752F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AF1378"/>
    <w:multiLevelType w:val="multilevel"/>
    <w:tmpl w:val="24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43243118">
    <w:abstractNumId w:val="12"/>
  </w:num>
  <w:num w:numId="2" w16cid:durableId="448203473">
    <w:abstractNumId w:val="27"/>
  </w:num>
  <w:num w:numId="3" w16cid:durableId="868569988">
    <w:abstractNumId w:val="6"/>
  </w:num>
  <w:num w:numId="4" w16cid:durableId="508056925">
    <w:abstractNumId w:val="21"/>
  </w:num>
  <w:num w:numId="5" w16cid:durableId="4989674">
    <w:abstractNumId w:val="28"/>
  </w:num>
  <w:num w:numId="6" w16cid:durableId="1162744245">
    <w:abstractNumId w:val="16"/>
  </w:num>
  <w:num w:numId="7" w16cid:durableId="1814642625">
    <w:abstractNumId w:val="33"/>
  </w:num>
  <w:num w:numId="8" w16cid:durableId="366568157">
    <w:abstractNumId w:val="10"/>
  </w:num>
  <w:num w:numId="9" w16cid:durableId="2119593754">
    <w:abstractNumId w:val="5"/>
  </w:num>
  <w:num w:numId="10" w16cid:durableId="739212174">
    <w:abstractNumId w:val="11"/>
  </w:num>
  <w:num w:numId="11" w16cid:durableId="1031105605">
    <w:abstractNumId w:val="13"/>
  </w:num>
  <w:num w:numId="12" w16cid:durableId="830635217">
    <w:abstractNumId w:val="1"/>
  </w:num>
  <w:num w:numId="13" w16cid:durableId="1136147438">
    <w:abstractNumId w:val="18"/>
  </w:num>
  <w:num w:numId="14" w16cid:durableId="1209223629">
    <w:abstractNumId w:val="25"/>
  </w:num>
  <w:num w:numId="15" w16cid:durableId="2101170011">
    <w:abstractNumId w:val="32"/>
  </w:num>
  <w:num w:numId="16" w16cid:durableId="1072578698">
    <w:abstractNumId w:val="30"/>
  </w:num>
  <w:num w:numId="17" w16cid:durableId="666983090">
    <w:abstractNumId w:val="3"/>
  </w:num>
  <w:num w:numId="18" w16cid:durableId="1765493637">
    <w:abstractNumId w:val="24"/>
  </w:num>
  <w:num w:numId="19" w16cid:durableId="1453984571">
    <w:abstractNumId w:val="26"/>
  </w:num>
  <w:num w:numId="20" w16cid:durableId="1305961918">
    <w:abstractNumId w:val="2"/>
  </w:num>
  <w:num w:numId="21" w16cid:durableId="1689060404">
    <w:abstractNumId w:val="0"/>
  </w:num>
  <w:num w:numId="22" w16cid:durableId="2133940754">
    <w:abstractNumId w:val="23"/>
  </w:num>
  <w:num w:numId="23" w16cid:durableId="1824853293">
    <w:abstractNumId w:val="31"/>
  </w:num>
  <w:num w:numId="24" w16cid:durableId="879822457">
    <w:abstractNumId w:val="8"/>
  </w:num>
  <w:num w:numId="25" w16cid:durableId="999580359">
    <w:abstractNumId w:val="4"/>
  </w:num>
  <w:num w:numId="26" w16cid:durableId="973681062">
    <w:abstractNumId w:val="9"/>
  </w:num>
  <w:num w:numId="27" w16cid:durableId="2051833559">
    <w:abstractNumId w:val="20"/>
  </w:num>
  <w:num w:numId="28" w16cid:durableId="187761805">
    <w:abstractNumId w:val="7"/>
  </w:num>
  <w:num w:numId="29" w16cid:durableId="997153674">
    <w:abstractNumId w:val="17"/>
  </w:num>
  <w:num w:numId="30" w16cid:durableId="141851719">
    <w:abstractNumId w:val="14"/>
  </w:num>
  <w:num w:numId="31" w16cid:durableId="1767844208">
    <w:abstractNumId w:val="29"/>
  </w:num>
  <w:num w:numId="32" w16cid:durableId="476800150">
    <w:abstractNumId w:val="15"/>
  </w:num>
  <w:num w:numId="33" w16cid:durableId="1108233294">
    <w:abstractNumId w:val="22"/>
  </w:num>
  <w:num w:numId="34" w16cid:durableId="1061828676">
    <w:abstractNumId w:val="1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7E88"/>
    <w:rsid w:val="00006553"/>
    <w:rsid w:val="000074A4"/>
    <w:rsid w:val="00010572"/>
    <w:rsid w:val="00030861"/>
    <w:rsid w:val="00037117"/>
    <w:rsid w:val="0009307D"/>
    <w:rsid w:val="000A25FE"/>
    <w:rsid w:val="000D2578"/>
    <w:rsid w:val="000E4BDF"/>
    <w:rsid w:val="0015265C"/>
    <w:rsid w:val="00191E45"/>
    <w:rsid w:val="001955C8"/>
    <w:rsid w:val="00197141"/>
    <w:rsid w:val="0019723F"/>
    <w:rsid w:val="001A3B1C"/>
    <w:rsid w:val="001C0064"/>
    <w:rsid w:val="001C08ED"/>
    <w:rsid w:val="001D5B7C"/>
    <w:rsid w:val="001F3387"/>
    <w:rsid w:val="0021423E"/>
    <w:rsid w:val="00243746"/>
    <w:rsid w:val="002916B7"/>
    <w:rsid w:val="00292FFB"/>
    <w:rsid w:val="00295E6A"/>
    <w:rsid w:val="002A10D6"/>
    <w:rsid w:val="002B08F2"/>
    <w:rsid w:val="002B3812"/>
    <w:rsid w:val="002C05CE"/>
    <w:rsid w:val="002C526C"/>
    <w:rsid w:val="002D6A40"/>
    <w:rsid w:val="00314EE6"/>
    <w:rsid w:val="00344CDE"/>
    <w:rsid w:val="003705DA"/>
    <w:rsid w:val="003A5053"/>
    <w:rsid w:val="003B6831"/>
    <w:rsid w:val="003D285E"/>
    <w:rsid w:val="003E5E58"/>
    <w:rsid w:val="003F2F9B"/>
    <w:rsid w:val="004107B9"/>
    <w:rsid w:val="004378B8"/>
    <w:rsid w:val="00494CF5"/>
    <w:rsid w:val="004B150D"/>
    <w:rsid w:val="004C3489"/>
    <w:rsid w:val="004F0FF0"/>
    <w:rsid w:val="004F3323"/>
    <w:rsid w:val="004F59C1"/>
    <w:rsid w:val="00515938"/>
    <w:rsid w:val="0056521F"/>
    <w:rsid w:val="00586877"/>
    <w:rsid w:val="00597C88"/>
    <w:rsid w:val="005B5680"/>
    <w:rsid w:val="005C1DAB"/>
    <w:rsid w:val="005C2538"/>
    <w:rsid w:val="005C4558"/>
    <w:rsid w:val="005E243B"/>
    <w:rsid w:val="005E3944"/>
    <w:rsid w:val="006167D9"/>
    <w:rsid w:val="006168F7"/>
    <w:rsid w:val="00622347"/>
    <w:rsid w:val="0064259E"/>
    <w:rsid w:val="00680C6B"/>
    <w:rsid w:val="00694E30"/>
    <w:rsid w:val="006974A4"/>
    <w:rsid w:val="006C3657"/>
    <w:rsid w:val="006E1F56"/>
    <w:rsid w:val="00745C47"/>
    <w:rsid w:val="00765BCE"/>
    <w:rsid w:val="0077268B"/>
    <w:rsid w:val="007766C0"/>
    <w:rsid w:val="00782323"/>
    <w:rsid w:val="007A1A90"/>
    <w:rsid w:val="007C083E"/>
    <w:rsid w:val="007F34FD"/>
    <w:rsid w:val="00800B3B"/>
    <w:rsid w:val="00821417"/>
    <w:rsid w:val="0082581D"/>
    <w:rsid w:val="00847826"/>
    <w:rsid w:val="00850BF8"/>
    <w:rsid w:val="008679DD"/>
    <w:rsid w:val="008A1C28"/>
    <w:rsid w:val="008D7A08"/>
    <w:rsid w:val="008E72FF"/>
    <w:rsid w:val="00925DDD"/>
    <w:rsid w:val="0093537A"/>
    <w:rsid w:val="00950E03"/>
    <w:rsid w:val="0095672B"/>
    <w:rsid w:val="00976AD9"/>
    <w:rsid w:val="009824DD"/>
    <w:rsid w:val="00983E1E"/>
    <w:rsid w:val="009841DA"/>
    <w:rsid w:val="00987316"/>
    <w:rsid w:val="00991A8E"/>
    <w:rsid w:val="009E1087"/>
    <w:rsid w:val="009E2E91"/>
    <w:rsid w:val="009F67F6"/>
    <w:rsid w:val="009F77A1"/>
    <w:rsid w:val="00A13144"/>
    <w:rsid w:val="00A74E9D"/>
    <w:rsid w:val="00A939B1"/>
    <w:rsid w:val="00AB724A"/>
    <w:rsid w:val="00AD35AA"/>
    <w:rsid w:val="00AF424F"/>
    <w:rsid w:val="00AF7A69"/>
    <w:rsid w:val="00B16F27"/>
    <w:rsid w:val="00B37E88"/>
    <w:rsid w:val="00B75EFE"/>
    <w:rsid w:val="00B90B2E"/>
    <w:rsid w:val="00BB3B6F"/>
    <w:rsid w:val="00C11069"/>
    <w:rsid w:val="00C42B97"/>
    <w:rsid w:val="00C6104C"/>
    <w:rsid w:val="00C747EA"/>
    <w:rsid w:val="00C76FB2"/>
    <w:rsid w:val="00C97785"/>
    <w:rsid w:val="00CC064F"/>
    <w:rsid w:val="00CF2DAA"/>
    <w:rsid w:val="00D0163B"/>
    <w:rsid w:val="00D209AD"/>
    <w:rsid w:val="00D20E0F"/>
    <w:rsid w:val="00D30840"/>
    <w:rsid w:val="00D43DF3"/>
    <w:rsid w:val="00D456AD"/>
    <w:rsid w:val="00D61370"/>
    <w:rsid w:val="00D632CF"/>
    <w:rsid w:val="00D70EEC"/>
    <w:rsid w:val="00DB5C46"/>
    <w:rsid w:val="00DF6A48"/>
    <w:rsid w:val="00E02EC1"/>
    <w:rsid w:val="00E05223"/>
    <w:rsid w:val="00E07120"/>
    <w:rsid w:val="00E15CAA"/>
    <w:rsid w:val="00E17B57"/>
    <w:rsid w:val="00E24475"/>
    <w:rsid w:val="00E444D5"/>
    <w:rsid w:val="00E77E9E"/>
    <w:rsid w:val="00E87B40"/>
    <w:rsid w:val="00E97A2C"/>
    <w:rsid w:val="00EA456C"/>
    <w:rsid w:val="00ED6806"/>
    <w:rsid w:val="00EE5767"/>
    <w:rsid w:val="00F205C5"/>
    <w:rsid w:val="00F36BF0"/>
    <w:rsid w:val="00F65F7F"/>
    <w:rsid w:val="00FA40D3"/>
    <w:rsid w:val="00FB43F0"/>
    <w:rsid w:val="00FF2C0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1B59B8"/>
  <w15:docId w15:val="{CFD27D07-E2AC-4A1B-8902-3F18294C1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CO" w:eastAsia="es-CO"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3B6F"/>
  </w:style>
  <w:style w:type="paragraph" w:styleId="Ttulo1">
    <w:name w:val="heading 1"/>
    <w:aliases w:val="Nivel 1 APA"/>
    <w:basedOn w:val="Normal"/>
    <w:next w:val="Normal"/>
    <w:link w:val="Ttulo1Car"/>
    <w:uiPriority w:val="9"/>
    <w:qFormat/>
    <w:rsid w:val="00883AF0"/>
    <w:pPr>
      <w:keepNext/>
      <w:keepLines/>
      <w:jc w:val="center"/>
      <w:outlineLvl w:val="0"/>
    </w:pPr>
    <w:rPr>
      <w:rFonts w:eastAsiaTheme="majorEastAsia" w:cstheme="majorBidi"/>
      <w:b/>
      <w:szCs w:val="32"/>
    </w:rPr>
  </w:style>
  <w:style w:type="paragraph" w:styleId="Ttulo2">
    <w:name w:val="heading 2"/>
    <w:aliases w:val="Nivel 2 APA"/>
    <w:basedOn w:val="Normal"/>
    <w:next w:val="Normal"/>
    <w:link w:val="Ttulo2Car"/>
    <w:unhideWhenUsed/>
    <w:qFormat/>
    <w:rsid w:val="000A7650"/>
    <w:pPr>
      <w:keepNext/>
      <w:keepLines/>
      <w:jc w:val="left"/>
      <w:outlineLvl w:val="1"/>
    </w:pPr>
    <w:rPr>
      <w:rFonts w:eastAsiaTheme="majorEastAsia" w:cstheme="majorBidi"/>
      <w:b/>
      <w:szCs w:val="26"/>
    </w:rPr>
  </w:style>
  <w:style w:type="paragraph" w:styleId="Ttulo3">
    <w:name w:val="heading 3"/>
    <w:aliases w:val="Nivel 3 APA"/>
    <w:basedOn w:val="Normal"/>
    <w:next w:val="Normal"/>
    <w:link w:val="Ttulo3Car"/>
    <w:unhideWhenUsed/>
    <w:qFormat/>
    <w:rsid w:val="000559D7"/>
    <w:pPr>
      <w:keepNext/>
      <w:keepLines/>
      <w:jc w:val="left"/>
      <w:outlineLvl w:val="2"/>
    </w:pPr>
    <w:rPr>
      <w:rFonts w:eastAsiaTheme="majorEastAsia" w:cstheme="majorBidi"/>
      <w:b/>
      <w:i/>
    </w:rPr>
  </w:style>
  <w:style w:type="paragraph" w:styleId="Ttulo4">
    <w:name w:val="heading 4"/>
    <w:aliases w:val="Nivel 4 APA"/>
    <w:basedOn w:val="Normal"/>
    <w:next w:val="Normal"/>
    <w:link w:val="Ttulo4Car"/>
    <w:unhideWhenUsed/>
    <w:qFormat/>
    <w:rsid w:val="000A1F65"/>
    <w:pPr>
      <w:keepNext/>
      <w:keepLines/>
      <w:ind w:left="709"/>
      <w:jc w:val="left"/>
      <w:outlineLvl w:val="3"/>
    </w:pPr>
    <w:rPr>
      <w:rFonts w:eastAsiaTheme="majorEastAsia" w:cstheme="majorBidi"/>
      <w:b/>
      <w:iCs/>
    </w:rPr>
  </w:style>
  <w:style w:type="paragraph" w:styleId="Ttulo5">
    <w:name w:val="heading 5"/>
    <w:aliases w:val="Nivel 5 APA"/>
    <w:basedOn w:val="Normal"/>
    <w:next w:val="Normal"/>
    <w:link w:val="Ttulo5Car"/>
    <w:unhideWhenUsed/>
    <w:qFormat/>
    <w:rsid w:val="008203A8"/>
    <w:pPr>
      <w:keepNext/>
      <w:keepLines/>
      <w:ind w:left="709"/>
      <w:jc w:val="left"/>
      <w:outlineLvl w:val="4"/>
    </w:pPr>
    <w:rPr>
      <w:rFonts w:eastAsiaTheme="majorEastAsia" w:cstheme="majorBidi"/>
      <w:b/>
      <w:i/>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892860"/>
    <w:pPr>
      <w:spacing w:line="240" w:lineRule="auto"/>
      <w:contextualSpacing/>
    </w:pPr>
    <w:rPr>
      <w:rFonts w:asciiTheme="majorHAnsi" w:eastAsiaTheme="majorEastAsia" w:hAnsiTheme="majorHAnsi" w:cstheme="majorBidi"/>
      <w:spacing w:val="-10"/>
      <w:kern w:val="28"/>
      <w:sz w:val="56"/>
      <w:szCs w:val="56"/>
    </w:rPr>
  </w:style>
  <w:style w:type="table" w:customStyle="1" w:styleId="TableNormal0">
    <w:name w:val="Table Normal"/>
    <w:tblPr>
      <w:tblCellMar>
        <w:top w:w="0" w:type="dxa"/>
        <w:left w:w="0" w:type="dxa"/>
        <w:bottom w:w="0" w:type="dxa"/>
        <w:right w:w="0" w:type="dxa"/>
      </w:tblCellMar>
    </w:tblPr>
  </w:style>
  <w:style w:type="character" w:styleId="Textodelmarcadordeposicin">
    <w:name w:val="Placeholder Text"/>
    <w:basedOn w:val="Fuentedeprrafopredeter"/>
    <w:uiPriority w:val="99"/>
    <w:semiHidden/>
    <w:rsid w:val="000511AB"/>
    <w:rPr>
      <w:color w:val="808080"/>
    </w:rPr>
  </w:style>
  <w:style w:type="character" w:customStyle="1" w:styleId="Estilo1">
    <w:name w:val="Estilo1"/>
    <w:basedOn w:val="Fuentedeprrafopredeter"/>
    <w:uiPriority w:val="1"/>
    <w:rsid w:val="000511AB"/>
    <w:rPr>
      <w:rFonts w:ascii="Times New Roman" w:hAnsi="Times New Roman"/>
      <w:sz w:val="24"/>
    </w:rPr>
  </w:style>
  <w:style w:type="character" w:customStyle="1" w:styleId="Estilo2">
    <w:name w:val="Estilo2"/>
    <w:basedOn w:val="Fuentedeprrafopredeter"/>
    <w:uiPriority w:val="1"/>
    <w:rsid w:val="000511AB"/>
    <w:rPr>
      <w:rFonts w:ascii="Times New Roman" w:hAnsi="Times New Roman"/>
      <w:sz w:val="24"/>
    </w:rPr>
  </w:style>
  <w:style w:type="character" w:customStyle="1" w:styleId="Estilo3">
    <w:name w:val="Estilo3"/>
    <w:basedOn w:val="Fuentedeprrafopredeter"/>
    <w:uiPriority w:val="1"/>
    <w:rsid w:val="00453721"/>
    <w:rPr>
      <w:rFonts w:ascii="Times New Roman" w:hAnsi="Times New Roman"/>
      <w:sz w:val="24"/>
    </w:rPr>
  </w:style>
  <w:style w:type="character" w:customStyle="1" w:styleId="Estilo4">
    <w:name w:val="Estilo4"/>
    <w:basedOn w:val="Fuentedeprrafopredeter"/>
    <w:uiPriority w:val="1"/>
    <w:rsid w:val="00453721"/>
    <w:rPr>
      <w:rFonts w:ascii="Times New Roman" w:hAnsi="Times New Roman"/>
      <w:sz w:val="24"/>
    </w:rPr>
  </w:style>
  <w:style w:type="character" w:customStyle="1" w:styleId="Estilo5">
    <w:name w:val="Estilo5"/>
    <w:basedOn w:val="Fuentedeprrafopredeter"/>
    <w:uiPriority w:val="1"/>
    <w:rsid w:val="00453721"/>
    <w:rPr>
      <w:rFonts w:ascii="Times New Roman" w:hAnsi="Times New Roman"/>
      <w:sz w:val="24"/>
    </w:rPr>
  </w:style>
  <w:style w:type="character" w:customStyle="1" w:styleId="Estilo6">
    <w:name w:val="Estilo6"/>
    <w:basedOn w:val="Fuentedeprrafopredeter"/>
    <w:uiPriority w:val="1"/>
    <w:rsid w:val="00573C21"/>
    <w:rPr>
      <w:rFonts w:ascii="Times New Roman" w:hAnsi="Times New Roman"/>
      <w:sz w:val="24"/>
    </w:rPr>
  </w:style>
  <w:style w:type="character" w:customStyle="1" w:styleId="Estilo7">
    <w:name w:val="Estilo7"/>
    <w:basedOn w:val="Fuentedeprrafopredeter"/>
    <w:uiPriority w:val="1"/>
    <w:rsid w:val="00573C21"/>
    <w:rPr>
      <w:rFonts w:ascii="Times New Roman" w:hAnsi="Times New Roman"/>
      <w:sz w:val="24"/>
    </w:rPr>
  </w:style>
  <w:style w:type="character" w:customStyle="1" w:styleId="Estilo9">
    <w:name w:val="Estilo9"/>
    <w:basedOn w:val="Fuentedeprrafopredeter"/>
    <w:uiPriority w:val="1"/>
    <w:rsid w:val="007676DC"/>
    <w:rPr>
      <w:rFonts w:ascii="Times New Roman" w:hAnsi="Times New Roman"/>
      <w:sz w:val="20"/>
    </w:rPr>
  </w:style>
  <w:style w:type="character" w:customStyle="1" w:styleId="Estilo8">
    <w:name w:val="Estilo8"/>
    <w:basedOn w:val="Fuentedeprrafopredeter"/>
    <w:uiPriority w:val="1"/>
    <w:rsid w:val="007676DC"/>
    <w:rPr>
      <w:rFonts w:ascii="Times New Roman" w:hAnsi="Times New Roman"/>
      <w:sz w:val="24"/>
    </w:rPr>
  </w:style>
  <w:style w:type="paragraph" w:styleId="Encabezado">
    <w:name w:val="header"/>
    <w:basedOn w:val="Normal"/>
    <w:link w:val="EncabezadoCar"/>
    <w:unhideWhenUsed/>
    <w:rsid w:val="006B13CA"/>
    <w:pPr>
      <w:tabs>
        <w:tab w:val="center" w:pos="4419"/>
        <w:tab w:val="right" w:pos="8838"/>
      </w:tabs>
      <w:spacing w:line="240" w:lineRule="auto"/>
    </w:pPr>
  </w:style>
  <w:style w:type="character" w:customStyle="1" w:styleId="EncabezadoCar">
    <w:name w:val="Encabezado Car"/>
    <w:basedOn w:val="Fuentedeprrafopredeter"/>
    <w:link w:val="Encabezado"/>
    <w:rsid w:val="006B13CA"/>
  </w:style>
  <w:style w:type="paragraph" w:styleId="Piedepgina">
    <w:name w:val="footer"/>
    <w:basedOn w:val="Normal"/>
    <w:link w:val="PiedepginaCar"/>
    <w:uiPriority w:val="99"/>
    <w:unhideWhenUsed/>
    <w:rsid w:val="006B13CA"/>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6B13CA"/>
  </w:style>
  <w:style w:type="character" w:styleId="Refdecomentario">
    <w:name w:val="annotation reference"/>
    <w:basedOn w:val="Fuentedeprrafopredeter"/>
    <w:unhideWhenUsed/>
    <w:rsid w:val="006B13CA"/>
    <w:rPr>
      <w:sz w:val="16"/>
      <w:szCs w:val="16"/>
    </w:rPr>
  </w:style>
  <w:style w:type="paragraph" w:styleId="Textocomentario">
    <w:name w:val="annotation text"/>
    <w:basedOn w:val="Normal"/>
    <w:link w:val="TextocomentarioCar"/>
    <w:unhideWhenUsed/>
    <w:rsid w:val="006B13CA"/>
    <w:pPr>
      <w:spacing w:line="240" w:lineRule="auto"/>
    </w:pPr>
    <w:rPr>
      <w:sz w:val="20"/>
      <w:szCs w:val="20"/>
    </w:rPr>
  </w:style>
  <w:style w:type="character" w:customStyle="1" w:styleId="TextocomentarioCar">
    <w:name w:val="Texto comentario Car"/>
    <w:basedOn w:val="Fuentedeprrafopredeter"/>
    <w:link w:val="Textocomentario"/>
    <w:rsid w:val="006B13CA"/>
    <w:rPr>
      <w:rFonts w:ascii="Times New Roman" w:hAnsi="Times New Roman"/>
      <w:sz w:val="20"/>
      <w:szCs w:val="20"/>
    </w:rPr>
  </w:style>
  <w:style w:type="paragraph" w:styleId="Textodeglobo">
    <w:name w:val="Balloon Text"/>
    <w:basedOn w:val="Normal"/>
    <w:link w:val="TextodegloboCar"/>
    <w:unhideWhenUsed/>
    <w:rsid w:val="006B13CA"/>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rsid w:val="006B13CA"/>
    <w:rPr>
      <w:rFonts w:ascii="Segoe UI" w:hAnsi="Segoe UI" w:cs="Segoe UI"/>
      <w:sz w:val="18"/>
      <w:szCs w:val="18"/>
    </w:rPr>
  </w:style>
  <w:style w:type="character" w:customStyle="1" w:styleId="Ttulo1Car">
    <w:name w:val="Título 1 Car"/>
    <w:aliases w:val="Nivel 1 APA Car"/>
    <w:basedOn w:val="Fuentedeprrafopredeter"/>
    <w:link w:val="Ttulo1"/>
    <w:uiPriority w:val="9"/>
    <w:rsid w:val="00553A44"/>
    <w:rPr>
      <w:rFonts w:ascii="Times New Roman" w:eastAsiaTheme="majorEastAsia" w:hAnsi="Times New Roman" w:cstheme="majorBidi"/>
      <w:b/>
      <w:sz w:val="24"/>
      <w:szCs w:val="32"/>
    </w:rPr>
  </w:style>
  <w:style w:type="character" w:customStyle="1" w:styleId="Ttulo2Car">
    <w:name w:val="Título 2 Car"/>
    <w:aliases w:val="Nivel 2 APA Car"/>
    <w:basedOn w:val="Fuentedeprrafopredeter"/>
    <w:link w:val="Ttulo2"/>
    <w:rsid w:val="000A7650"/>
    <w:rPr>
      <w:rFonts w:ascii="Times New Roman" w:eastAsiaTheme="majorEastAsia" w:hAnsi="Times New Roman" w:cstheme="majorBidi"/>
      <w:b/>
      <w:sz w:val="24"/>
      <w:szCs w:val="26"/>
    </w:rPr>
  </w:style>
  <w:style w:type="character" w:customStyle="1" w:styleId="Ttulo3Car">
    <w:name w:val="Título 3 Car"/>
    <w:aliases w:val="Nivel 3 APA Car"/>
    <w:basedOn w:val="Fuentedeprrafopredeter"/>
    <w:link w:val="Ttulo3"/>
    <w:rsid w:val="00B77F22"/>
    <w:rPr>
      <w:rFonts w:ascii="Times New Roman" w:eastAsiaTheme="majorEastAsia" w:hAnsi="Times New Roman" w:cstheme="majorBidi"/>
      <w:b/>
      <w:i/>
      <w:sz w:val="24"/>
      <w:szCs w:val="24"/>
    </w:rPr>
  </w:style>
  <w:style w:type="character" w:customStyle="1" w:styleId="Ttulo4Car">
    <w:name w:val="Título 4 Car"/>
    <w:aliases w:val="Nivel 4 APA Car"/>
    <w:basedOn w:val="Fuentedeprrafopredeter"/>
    <w:link w:val="Ttulo4"/>
    <w:rsid w:val="00B77F22"/>
    <w:rPr>
      <w:rFonts w:ascii="Times New Roman" w:eastAsiaTheme="majorEastAsia" w:hAnsi="Times New Roman" w:cstheme="majorBidi"/>
      <w:b/>
      <w:iCs/>
      <w:sz w:val="24"/>
    </w:rPr>
  </w:style>
  <w:style w:type="paragraph" w:styleId="TtuloTDC">
    <w:name w:val="TOC Heading"/>
    <w:basedOn w:val="Ttulo1"/>
    <w:next w:val="Normal"/>
    <w:uiPriority w:val="39"/>
    <w:unhideWhenUsed/>
    <w:qFormat/>
    <w:rsid w:val="00C909C4"/>
    <w:pPr>
      <w:outlineLvl w:val="9"/>
    </w:pPr>
  </w:style>
  <w:style w:type="paragraph" w:styleId="TDC1">
    <w:name w:val="toc 1"/>
    <w:basedOn w:val="Normal"/>
    <w:next w:val="Normal"/>
    <w:autoRedefine/>
    <w:uiPriority w:val="39"/>
    <w:unhideWhenUsed/>
    <w:rsid w:val="00825190"/>
    <w:pPr>
      <w:tabs>
        <w:tab w:val="right" w:leader="dot" w:pos="9394"/>
      </w:tabs>
      <w:spacing w:before="240" w:after="240" w:line="240" w:lineRule="auto"/>
      <w:jc w:val="left"/>
    </w:pPr>
  </w:style>
  <w:style w:type="paragraph" w:styleId="TDC2">
    <w:name w:val="toc 2"/>
    <w:basedOn w:val="Normal"/>
    <w:next w:val="Normal"/>
    <w:autoRedefine/>
    <w:uiPriority w:val="39"/>
    <w:unhideWhenUsed/>
    <w:rsid w:val="001A5143"/>
    <w:pPr>
      <w:spacing w:before="240" w:after="240" w:line="240" w:lineRule="auto"/>
      <w:ind w:left="238"/>
      <w:jc w:val="left"/>
    </w:pPr>
  </w:style>
  <w:style w:type="character" w:styleId="Hipervnculo">
    <w:name w:val="Hyperlink"/>
    <w:basedOn w:val="Fuentedeprrafopredeter"/>
    <w:uiPriority w:val="99"/>
    <w:unhideWhenUsed/>
    <w:rsid w:val="00EF2223"/>
    <w:rPr>
      <w:color w:val="0563C1" w:themeColor="hyperlink"/>
      <w:u w:val="single"/>
    </w:rPr>
  </w:style>
  <w:style w:type="paragraph" w:styleId="TDC3">
    <w:name w:val="toc 3"/>
    <w:basedOn w:val="Normal"/>
    <w:next w:val="Normal"/>
    <w:autoRedefine/>
    <w:uiPriority w:val="39"/>
    <w:unhideWhenUsed/>
    <w:rsid w:val="001A5143"/>
    <w:pPr>
      <w:spacing w:before="240" w:after="240" w:line="240" w:lineRule="auto"/>
      <w:ind w:left="442"/>
      <w:jc w:val="left"/>
    </w:pPr>
    <w:rPr>
      <w:rFonts w:eastAsiaTheme="minorEastAsia"/>
    </w:rPr>
  </w:style>
  <w:style w:type="paragraph" w:styleId="Asuntodelcomentario">
    <w:name w:val="annotation subject"/>
    <w:basedOn w:val="Textocomentario"/>
    <w:next w:val="Textocomentario"/>
    <w:link w:val="AsuntodelcomentarioCar"/>
    <w:unhideWhenUsed/>
    <w:rsid w:val="00257918"/>
    <w:rPr>
      <w:b/>
      <w:bCs/>
    </w:rPr>
  </w:style>
  <w:style w:type="character" w:customStyle="1" w:styleId="AsuntodelcomentarioCar">
    <w:name w:val="Asunto del comentario Car"/>
    <w:basedOn w:val="TextocomentarioCar"/>
    <w:link w:val="Asuntodelcomentario"/>
    <w:rsid w:val="00257918"/>
    <w:rPr>
      <w:rFonts w:ascii="Times New Roman" w:hAnsi="Times New Roman"/>
      <w:b/>
      <w:bCs/>
      <w:sz w:val="20"/>
      <w:szCs w:val="20"/>
    </w:rPr>
  </w:style>
  <w:style w:type="table" w:styleId="Tablaconcuadrcula">
    <w:name w:val="Table Grid"/>
    <w:basedOn w:val="Tablanormal"/>
    <w:rsid w:val="004B3744"/>
    <w:pPr>
      <w:spacing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nhideWhenUsed/>
    <w:qFormat/>
    <w:rsid w:val="0060175E"/>
    <w:pPr>
      <w:spacing w:after="120" w:line="240" w:lineRule="auto"/>
      <w:jc w:val="left"/>
    </w:pPr>
    <w:rPr>
      <w:i/>
      <w:iCs/>
      <w:szCs w:val="18"/>
    </w:rPr>
  </w:style>
  <w:style w:type="character" w:customStyle="1" w:styleId="Estilo10">
    <w:name w:val="Estilo10"/>
    <w:basedOn w:val="Fuentedeprrafopredeter"/>
    <w:uiPriority w:val="1"/>
    <w:rsid w:val="001E1DD5"/>
    <w:rPr>
      <w:rFonts w:ascii="Times New Roman" w:hAnsi="Times New Roman"/>
      <w:sz w:val="20"/>
    </w:rPr>
  </w:style>
  <w:style w:type="paragraph" w:styleId="Prrafodelista">
    <w:name w:val="List Paragraph"/>
    <w:basedOn w:val="Normal"/>
    <w:uiPriority w:val="34"/>
    <w:qFormat/>
    <w:rsid w:val="00317330"/>
    <w:pPr>
      <w:contextualSpacing/>
    </w:pPr>
  </w:style>
  <w:style w:type="character" w:customStyle="1" w:styleId="Ttulo5Car">
    <w:name w:val="Título 5 Car"/>
    <w:aliases w:val="Nivel 5 APA Car"/>
    <w:basedOn w:val="Fuentedeprrafopredeter"/>
    <w:link w:val="Ttulo5"/>
    <w:rsid w:val="008203A8"/>
    <w:rPr>
      <w:rFonts w:ascii="Times New Roman" w:eastAsiaTheme="majorEastAsia" w:hAnsi="Times New Roman" w:cstheme="majorBidi"/>
      <w:b/>
      <w:i/>
      <w:sz w:val="24"/>
    </w:rPr>
  </w:style>
  <w:style w:type="paragraph" w:styleId="Bibliografa">
    <w:name w:val="Bibliography"/>
    <w:basedOn w:val="Normal"/>
    <w:next w:val="Normal"/>
    <w:uiPriority w:val="37"/>
    <w:unhideWhenUsed/>
    <w:rsid w:val="00377F9C"/>
  </w:style>
  <w:style w:type="paragraph" w:styleId="Textonotapie">
    <w:name w:val="footnote text"/>
    <w:basedOn w:val="Normal"/>
    <w:link w:val="TextonotapieCar"/>
    <w:uiPriority w:val="99"/>
    <w:semiHidden/>
    <w:unhideWhenUsed/>
    <w:rsid w:val="009B35C3"/>
    <w:pPr>
      <w:spacing w:line="240" w:lineRule="auto"/>
    </w:pPr>
    <w:rPr>
      <w:sz w:val="20"/>
      <w:szCs w:val="20"/>
    </w:rPr>
  </w:style>
  <w:style w:type="character" w:customStyle="1" w:styleId="TextonotapieCar">
    <w:name w:val="Texto nota pie Car"/>
    <w:basedOn w:val="Fuentedeprrafopredeter"/>
    <w:link w:val="Textonotapie"/>
    <w:uiPriority w:val="99"/>
    <w:semiHidden/>
    <w:rsid w:val="009B35C3"/>
    <w:rPr>
      <w:rFonts w:ascii="Times New Roman" w:hAnsi="Times New Roman"/>
      <w:sz w:val="20"/>
      <w:szCs w:val="20"/>
    </w:rPr>
  </w:style>
  <w:style w:type="character" w:styleId="Refdenotaalpie">
    <w:name w:val="footnote reference"/>
    <w:basedOn w:val="Fuentedeprrafopredeter"/>
    <w:uiPriority w:val="99"/>
    <w:semiHidden/>
    <w:unhideWhenUsed/>
    <w:rsid w:val="009B35C3"/>
    <w:rPr>
      <w:vertAlign w:val="superscript"/>
    </w:rPr>
  </w:style>
  <w:style w:type="character" w:styleId="Refdenotaalfinal">
    <w:name w:val="endnote reference"/>
    <w:basedOn w:val="Fuentedeprrafopredeter"/>
    <w:uiPriority w:val="99"/>
    <w:semiHidden/>
    <w:unhideWhenUsed/>
    <w:rsid w:val="008A4B69"/>
    <w:rPr>
      <w:vertAlign w:val="superscript"/>
    </w:rPr>
  </w:style>
  <w:style w:type="paragraph" w:styleId="Lista">
    <w:name w:val="List"/>
    <w:basedOn w:val="Normal"/>
    <w:uiPriority w:val="99"/>
    <w:unhideWhenUsed/>
    <w:rsid w:val="00892860"/>
    <w:pPr>
      <w:ind w:left="283" w:hanging="283"/>
      <w:contextualSpacing/>
    </w:pPr>
  </w:style>
  <w:style w:type="paragraph" w:styleId="Lista2">
    <w:name w:val="List 2"/>
    <w:basedOn w:val="Normal"/>
    <w:uiPriority w:val="99"/>
    <w:unhideWhenUsed/>
    <w:rsid w:val="00892860"/>
    <w:pPr>
      <w:ind w:left="566" w:hanging="283"/>
      <w:contextualSpacing/>
    </w:pPr>
  </w:style>
  <w:style w:type="paragraph" w:styleId="Saludo">
    <w:name w:val="Salutation"/>
    <w:basedOn w:val="Normal"/>
    <w:next w:val="Normal"/>
    <w:link w:val="SaludoCar"/>
    <w:uiPriority w:val="99"/>
    <w:unhideWhenUsed/>
    <w:rsid w:val="00892860"/>
  </w:style>
  <w:style w:type="character" w:customStyle="1" w:styleId="SaludoCar">
    <w:name w:val="Saludo Car"/>
    <w:basedOn w:val="Fuentedeprrafopredeter"/>
    <w:link w:val="Saludo"/>
    <w:uiPriority w:val="99"/>
    <w:rsid w:val="00892860"/>
    <w:rPr>
      <w:rFonts w:ascii="Times New Roman" w:hAnsi="Times New Roman"/>
      <w:sz w:val="24"/>
    </w:rPr>
  </w:style>
  <w:style w:type="character" w:customStyle="1" w:styleId="TtuloCar">
    <w:name w:val="Título Car"/>
    <w:basedOn w:val="Fuentedeprrafopredeter"/>
    <w:link w:val="Ttulo"/>
    <w:uiPriority w:val="10"/>
    <w:rsid w:val="00892860"/>
    <w:rPr>
      <w:rFonts w:asciiTheme="majorHAnsi" w:eastAsiaTheme="majorEastAsia" w:hAnsiTheme="majorHAnsi" w:cstheme="majorBidi"/>
      <w:spacing w:val="-10"/>
      <w:kern w:val="28"/>
      <w:sz w:val="56"/>
      <w:szCs w:val="56"/>
    </w:rPr>
  </w:style>
  <w:style w:type="paragraph" w:styleId="Textoindependiente">
    <w:name w:val="Body Text"/>
    <w:basedOn w:val="Normal"/>
    <w:link w:val="TextoindependienteCar"/>
    <w:unhideWhenUsed/>
    <w:rsid w:val="00892860"/>
    <w:pPr>
      <w:spacing w:after="120"/>
    </w:pPr>
  </w:style>
  <w:style w:type="character" w:customStyle="1" w:styleId="TextoindependienteCar">
    <w:name w:val="Texto independiente Car"/>
    <w:basedOn w:val="Fuentedeprrafopredeter"/>
    <w:link w:val="Textoindependiente"/>
    <w:rsid w:val="00892860"/>
    <w:rPr>
      <w:rFonts w:ascii="Times New Roman" w:hAnsi="Times New Roman"/>
      <w:sz w:val="24"/>
    </w:rPr>
  </w:style>
  <w:style w:type="paragraph" w:styleId="Sangradetextonormal">
    <w:name w:val="Body Text Indent"/>
    <w:basedOn w:val="Normal"/>
    <w:link w:val="SangradetextonormalCar"/>
    <w:uiPriority w:val="99"/>
    <w:unhideWhenUsed/>
    <w:rsid w:val="00892860"/>
    <w:pPr>
      <w:spacing w:after="120"/>
      <w:ind w:left="283"/>
    </w:pPr>
  </w:style>
  <w:style w:type="character" w:customStyle="1" w:styleId="SangradetextonormalCar">
    <w:name w:val="Sangría de texto normal Car"/>
    <w:basedOn w:val="Fuentedeprrafopredeter"/>
    <w:link w:val="Sangradetextonormal"/>
    <w:uiPriority w:val="99"/>
    <w:rsid w:val="00892860"/>
    <w:rPr>
      <w:rFonts w:ascii="Times New Roman" w:hAnsi="Times New Roman"/>
      <w:sz w:val="24"/>
    </w:rPr>
  </w:style>
  <w:style w:type="paragraph" w:styleId="Subttulo">
    <w:name w:val="Subtitle"/>
    <w:basedOn w:val="Normal"/>
    <w:next w:val="Normal"/>
    <w:link w:val="SubttuloCar"/>
    <w:uiPriority w:val="11"/>
    <w:qFormat/>
    <w:pPr>
      <w:spacing w:after="160"/>
    </w:pPr>
    <w:rPr>
      <w:rFonts w:ascii="Calibri" w:eastAsia="Calibri" w:hAnsi="Calibri" w:cs="Calibri"/>
      <w:color w:val="5A5A5A"/>
      <w:sz w:val="22"/>
      <w:szCs w:val="22"/>
    </w:rPr>
  </w:style>
  <w:style w:type="character" w:customStyle="1" w:styleId="SubttuloCar">
    <w:name w:val="Subtítulo Car"/>
    <w:basedOn w:val="Fuentedeprrafopredeter"/>
    <w:link w:val="Subttulo"/>
    <w:uiPriority w:val="11"/>
    <w:rsid w:val="00892860"/>
    <w:rPr>
      <w:rFonts w:eastAsiaTheme="minorEastAsia"/>
      <w:color w:val="5A5A5A" w:themeColor="text1" w:themeTint="A5"/>
      <w:spacing w:val="15"/>
    </w:rPr>
  </w:style>
  <w:style w:type="paragraph" w:customStyle="1" w:styleId="Caracteresenmarcados">
    <w:name w:val="Caracteres enmarcados"/>
    <w:basedOn w:val="Normal"/>
    <w:rsid w:val="00892860"/>
  </w:style>
  <w:style w:type="paragraph" w:styleId="Textoindependienteprimerasangra">
    <w:name w:val="Body Text First Indent"/>
    <w:basedOn w:val="Textoindependiente"/>
    <w:link w:val="TextoindependienteprimerasangraCar"/>
    <w:uiPriority w:val="99"/>
    <w:unhideWhenUsed/>
    <w:rsid w:val="00892860"/>
    <w:pPr>
      <w:spacing w:after="0"/>
      <w:ind w:firstLine="360"/>
    </w:pPr>
  </w:style>
  <w:style w:type="character" w:customStyle="1" w:styleId="TextoindependienteprimerasangraCar">
    <w:name w:val="Texto independiente primera sangría Car"/>
    <w:basedOn w:val="TextoindependienteCar"/>
    <w:link w:val="Textoindependienteprimerasangra"/>
    <w:uiPriority w:val="99"/>
    <w:rsid w:val="00892860"/>
    <w:rPr>
      <w:rFonts w:ascii="Times New Roman" w:hAnsi="Times New Roman"/>
      <w:sz w:val="24"/>
    </w:rPr>
  </w:style>
  <w:style w:type="paragraph" w:styleId="Textoindependienteprimerasangra2">
    <w:name w:val="Body Text First Indent 2"/>
    <w:basedOn w:val="Sangradetextonormal"/>
    <w:link w:val="Textoindependienteprimerasangra2Car"/>
    <w:uiPriority w:val="99"/>
    <w:unhideWhenUsed/>
    <w:rsid w:val="00892860"/>
    <w:pPr>
      <w:spacing w:after="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892860"/>
    <w:rPr>
      <w:rFonts w:ascii="Times New Roman" w:hAnsi="Times New Roman"/>
      <w:sz w:val="24"/>
    </w:rPr>
  </w:style>
  <w:style w:type="paragraph" w:customStyle="1" w:styleId="PrrAPA">
    <w:name w:val="Párr.APA"/>
    <w:basedOn w:val="Normal"/>
    <w:link w:val="PrrAPACar"/>
    <w:qFormat/>
    <w:rsid w:val="00F25464"/>
    <w:pPr>
      <w:ind w:firstLine="709"/>
    </w:pPr>
  </w:style>
  <w:style w:type="paragraph" w:customStyle="1" w:styleId="Cita40">
    <w:name w:val="Cita+40"/>
    <w:basedOn w:val="Textocomentario"/>
    <w:link w:val="Cita40Car"/>
    <w:qFormat/>
    <w:rsid w:val="001913F2"/>
    <w:pPr>
      <w:spacing w:line="360" w:lineRule="auto"/>
      <w:ind w:left="709"/>
    </w:pPr>
    <w:rPr>
      <w:sz w:val="24"/>
    </w:rPr>
  </w:style>
  <w:style w:type="paragraph" w:styleId="TDC4">
    <w:name w:val="toc 4"/>
    <w:basedOn w:val="Normal"/>
    <w:next w:val="Normal"/>
    <w:autoRedefine/>
    <w:uiPriority w:val="39"/>
    <w:unhideWhenUsed/>
    <w:rsid w:val="001A5143"/>
    <w:pPr>
      <w:spacing w:before="240" w:after="240" w:line="240" w:lineRule="auto"/>
      <w:ind w:left="720"/>
      <w:jc w:val="left"/>
    </w:pPr>
  </w:style>
  <w:style w:type="paragraph" w:styleId="TDC5">
    <w:name w:val="toc 5"/>
    <w:basedOn w:val="Normal"/>
    <w:next w:val="Normal"/>
    <w:autoRedefine/>
    <w:uiPriority w:val="39"/>
    <w:unhideWhenUsed/>
    <w:rsid w:val="001A5143"/>
    <w:pPr>
      <w:spacing w:before="240" w:after="240" w:line="240" w:lineRule="auto"/>
      <w:ind w:left="958"/>
      <w:jc w:val="left"/>
    </w:pPr>
  </w:style>
  <w:style w:type="paragraph" w:styleId="Tabladeilustraciones">
    <w:name w:val="table of figures"/>
    <w:basedOn w:val="Normal"/>
    <w:next w:val="Normal"/>
    <w:uiPriority w:val="99"/>
    <w:unhideWhenUsed/>
    <w:rsid w:val="008E10F2"/>
    <w:pPr>
      <w:spacing w:before="240" w:after="240" w:line="240" w:lineRule="auto"/>
      <w:jc w:val="left"/>
    </w:pPr>
  </w:style>
  <w:style w:type="paragraph" w:customStyle="1" w:styleId="PrrIEEE">
    <w:name w:val="Párr.IEEE"/>
    <w:basedOn w:val="Normal"/>
    <w:link w:val="PrrIEEECar"/>
    <w:rsid w:val="00BD79EE"/>
    <w:pPr>
      <w:ind w:firstLine="680"/>
    </w:pPr>
  </w:style>
  <w:style w:type="character" w:customStyle="1" w:styleId="PrrIEEECar">
    <w:name w:val="Párr.IEEE Car"/>
    <w:basedOn w:val="Fuentedeprrafopredeter"/>
    <w:link w:val="PrrIEEE"/>
    <w:rsid w:val="00BD79EE"/>
    <w:rPr>
      <w:rFonts w:ascii="Times New Roman" w:hAnsi="Times New Roman" w:cs="Times New Roman"/>
      <w:sz w:val="24"/>
      <w:szCs w:val="24"/>
    </w:rPr>
  </w:style>
  <w:style w:type="character" w:customStyle="1" w:styleId="PrrAPACar">
    <w:name w:val="Párr.APA Car"/>
    <w:basedOn w:val="Fuentedeprrafopredeter"/>
    <w:link w:val="PrrAPA"/>
    <w:rsid w:val="00A2232C"/>
    <w:rPr>
      <w:rFonts w:ascii="Times New Roman" w:hAnsi="Times New Roman" w:cs="Times New Roman"/>
      <w:sz w:val="24"/>
      <w:szCs w:val="24"/>
    </w:rPr>
  </w:style>
  <w:style w:type="character" w:customStyle="1" w:styleId="Cita40Car">
    <w:name w:val="Cita+40 Car"/>
    <w:basedOn w:val="Fuentedeprrafopredeter"/>
    <w:link w:val="Cita40"/>
    <w:rsid w:val="00806D04"/>
    <w:rPr>
      <w:rFonts w:ascii="Times New Roman" w:hAnsi="Times New Roman"/>
      <w:sz w:val="24"/>
      <w:szCs w:val="20"/>
    </w:rPr>
  </w:style>
  <w:style w:type="character" w:styleId="Mencinsinresolver">
    <w:name w:val="Unresolved Mention"/>
    <w:basedOn w:val="Fuentedeprrafopredeter"/>
    <w:uiPriority w:val="99"/>
    <w:semiHidden/>
    <w:unhideWhenUsed/>
    <w:rsid w:val="00CE5AFD"/>
    <w:rPr>
      <w:color w:val="605E5C"/>
      <w:shd w:val="clear" w:color="auto" w:fill="E1DFDD"/>
    </w:rPr>
  </w:style>
  <w:style w:type="paragraph" w:styleId="Sinespaciado">
    <w:name w:val="No Spacing"/>
    <w:uiPriority w:val="1"/>
    <w:rsid w:val="00CE5AFD"/>
    <w:pPr>
      <w:spacing w:line="240" w:lineRule="auto"/>
    </w:pPr>
    <w:rPr>
      <w:rFonts w:ascii="Calibri" w:eastAsia="Calibri" w:hAnsi="Calibri"/>
    </w:rPr>
  </w:style>
  <w:style w:type="paragraph" w:customStyle="1" w:styleId="Normal1">
    <w:name w:val="Normal1"/>
    <w:basedOn w:val="Normal"/>
    <w:link w:val="normalCar"/>
    <w:rsid w:val="00CE5AFD"/>
    <w:pPr>
      <w:spacing w:after="160" w:line="259" w:lineRule="auto"/>
      <w:jc w:val="left"/>
    </w:pPr>
  </w:style>
  <w:style w:type="character" w:customStyle="1" w:styleId="normalCar">
    <w:name w:val="normal Car"/>
    <w:basedOn w:val="Fuentedeprrafopredeter"/>
    <w:link w:val="Normal1"/>
    <w:rsid w:val="00CE5AFD"/>
    <w:rPr>
      <w:rFonts w:ascii="Times New Roman" w:hAnsi="Times New Roman"/>
      <w:sz w:val="24"/>
    </w:rPr>
  </w:style>
  <w:style w:type="paragraph" w:styleId="NormalWeb">
    <w:name w:val="Normal (Web)"/>
    <w:basedOn w:val="Normal"/>
    <w:uiPriority w:val="99"/>
    <w:unhideWhenUsed/>
    <w:rsid w:val="00910070"/>
    <w:pPr>
      <w:spacing w:before="100" w:beforeAutospacing="1" w:after="100" w:afterAutospacing="1" w:line="240" w:lineRule="auto"/>
      <w:jc w:val="left"/>
    </w:pPr>
  </w:style>
  <w:style w:type="paragraph" w:styleId="Revisin">
    <w:name w:val="Revision"/>
    <w:hidden/>
    <w:uiPriority w:val="99"/>
    <w:semiHidden/>
    <w:rsid w:val="009F47A3"/>
    <w:pPr>
      <w:spacing w:line="240" w:lineRule="auto"/>
    </w:pPr>
  </w:style>
  <w:style w:type="table" w:customStyle="1" w:styleId="a">
    <w:basedOn w:val="Tablanormal"/>
    <w:pPr>
      <w:spacing w:line="240" w:lineRule="auto"/>
    </w:pPr>
    <w:rPr>
      <w:sz w:val="20"/>
      <w:szCs w:val="20"/>
    </w:rPr>
    <w:tblPr>
      <w:tblStyleRowBandSize w:val="1"/>
      <w:tblStyleColBandSize w:val="1"/>
    </w:tblPr>
  </w:style>
  <w:style w:type="table" w:customStyle="1" w:styleId="a0">
    <w:basedOn w:val="Tablanormal"/>
    <w:pPr>
      <w:spacing w:line="240" w:lineRule="auto"/>
    </w:pPr>
    <w:rPr>
      <w:sz w:val="20"/>
      <w:szCs w:val="20"/>
    </w:rPr>
    <w:tblPr>
      <w:tblStyleRowBandSize w:val="1"/>
      <w:tblStyleColBandSize w:val="1"/>
    </w:tblPr>
  </w:style>
  <w:style w:type="table" w:customStyle="1" w:styleId="a1">
    <w:basedOn w:val="Tablanormal"/>
    <w:tblPr>
      <w:tblStyleRowBandSize w:val="1"/>
      <w:tblStyleColBandSize w:val="1"/>
      <w:tblCellMar>
        <w:left w:w="115" w:type="dxa"/>
        <w:right w:w="115" w:type="dxa"/>
      </w:tblCellMar>
    </w:tblPr>
  </w:style>
  <w:style w:type="table" w:customStyle="1" w:styleId="a2">
    <w:basedOn w:val="Tablanormal"/>
    <w:tblPr>
      <w:tblStyleRowBandSize w:val="1"/>
      <w:tblStyleColBandSize w:val="1"/>
      <w:tblCellMar>
        <w:left w:w="70" w:type="dxa"/>
        <w:right w:w="70" w:type="dxa"/>
      </w:tblCellMar>
    </w:tblPr>
  </w:style>
  <w:style w:type="table" w:customStyle="1" w:styleId="a3">
    <w:basedOn w:val="Tablanormal"/>
    <w:pPr>
      <w:spacing w:line="240" w:lineRule="auto"/>
    </w:pPr>
    <w:rPr>
      <w:sz w:val="20"/>
      <w:szCs w:val="20"/>
    </w:rPr>
    <w:tblPr>
      <w:tblStyleRowBandSize w:val="1"/>
      <w:tblStyleColBandSize w:val="1"/>
    </w:tblPr>
  </w:style>
  <w:style w:type="table" w:customStyle="1" w:styleId="a4">
    <w:basedOn w:val="Tablanormal"/>
    <w:pPr>
      <w:spacing w:line="240" w:lineRule="auto"/>
    </w:pPr>
    <w:rPr>
      <w:sz w:val="20"/>
      <w:szCs w:val="20"/>
    </w:rPr>
    <w:tblPr>
      <w:tblStyleRowBandSize w:val="1"/>
      <w:tblStyleColBandSize w:val="1"/>
    </w:tblPr>
  </w:style>
  <w:style w:type="table" w:customStyle="1" w:styleId="a5">
    <w:basedOn w:val="Tablanormal"/>
    <w:pPr>
      <w:spacing w:line="240" w:lineRule="auto"/>
    </w:pPr>
    <w:rPr>
      <w:sz w:val="20"/>
      <w:szCs w:val="20"/>
    </w:rPr>
    <w:tblPr>
      <w:tblStyleRowBandSize w:val="1"/>
      <w:tblStyleColBandSize w:val="1"/>
    </w:tblPr>
  </w:style>
  <w:style w:type="table" w:customStyle="1" w:styleId="a6">
    <w:basedOn w:val="Tablanormal"/>
    <w:pPr>
      <w:spacing w:line="240" w:lineRule="auto"/>
    </w:pPr>
    <w:rPr>
      <w:sz w:val="20"/>
      <w:szCs w:val="20"/>
    </w:rPr>
    <w:tblPr>
      <w:tblStyleRowBandSize w:val="1"/>
      <w:tblStyleColBandSize w:val="1"/>
    </w:tblPr>
  </w:style>
  <w:style w:type="table" w:customStyle="1" w:styleId="a7">
    <w:basedOn w:val="Tablanormal"/>
    <w:pPr>
      <w:spacing w:line="240" w:lineRule="auto"/>
    </w:pPr>
    <w:rPr>
      <w:sz w:val="20"/>
      <w:szCs w:val="20"/>
    </w:rPr>
    <w:tblPr>
      <w:tblStyleRowBandSize w:val="1"/>
      <w:tblStyleColBandSize w:val="1"/>
    </w:tblPr>
  </w:style>
  <w:style w:type="table" w:customStyle="1" w:styleId="a8">
    <w:basedOn w:val="Tablanormal"/>
    <w:pPr>
      <w:spacing w:line="240" w:lineRule="auto"/>
    </w:pPr>
    <w:rPr>
      <w:sz w:val="20"/>
      <w:szCs w:val="20"/>
    </w:rPr>
    <w:tblPr>
      <w:tblStyleRowBandSize w:val="1"/>
      <w:tblStyleColBandSize w:val="1"/>
    </w:tblPr>
  </w:style>
  <w:style w:type="table" w:customStyle="1" w:styleId="a9">
    <w:basedOn w:val="Tablanormal"/>
    <w:pPr>
      <w:spacing w:line="240" w:lineRule="auto"/>
    </w:pPr>
    <w:rPr>
      <w:sz w:val="20"/>
      <w:szCs w:val="20"/>
    </w:rPr>
    <w:tblPr>
      <w:tblStyleRowBandSize w:val="1"/>
      <w:tblStyleColBandSize w:val="1"/>
    </w:tblPr>
  </w:style>
  <w:style w:type="table" w:customStyle="1" w:styleId="aa">
    <w:basedOn w:val="Tablanormal"/>
    <w:pPr>
      <w:spacing w:line="240" w:lineRule="auto"/>
    </w:pPr>
    <w:rPr>
      <w:sz w:val="20"/>
      <w:szCs w:val="20"/>
    </w:rPr>
    <w:tblPr>
      <w:tblStyleRowBandSize w:val="1"/>
      <w:tblStyleColBandSize w:val="1"/>
    </w:tblPr>
  </w:style>
  <w:style w:type="paragraph" w:customStyle="1" w:styleId="Normal0">
    <w:name w:val="Normal0"/>
    <w:rsid w:val="003A5053"/>
    <w:rPr>
      <w:lang w:eastAsia="ja-JP"/>
    </w:rPr>
  </w:style>
  <w:style w:type="paragraph" w:customStyle="1" w:styleId="Abstract">
    <w:name w:val="Abstract"/>
    <w:rsid w:val="0019723F"/>
    <w:pPr>
      <w:spacing w:after="200" w:line="240" w:lineRule="auto"/>
      <w:ind w:firstLine="272"/>
    </w:pPr>
    <w:rPr>
      <w:rFonts w:eastAsia="SimSun"/>
      <w:b/>
      <w:bCs/>
      <w:sz w:val="18"/>
      <w:szCs w:val="18"/>
      <w:lang w:val="en-US" w:eastAsia="en-US"/>
    </w:rPr>
  </w:style>
  <w:style w:type="paragraph" w:customStyle="1" w:styleId="Affiliation">
    <w:name w:val="Affiliation"/>
    <w:rsid w:val="0019723F"/>
    <w:pPr>
      <w:spacing w:line="240" w:lineRule="auto"/>
      <w:jc w:val="center"/>
    </w:pPr>
    <w:rPr>
      <w:rFonts w:eastAsia="SimSun"/>
      <w:sz w:val="20"/>
      <w:szCs w:val="20"/>
      <w:lang w:val="en-US" w:eastAsia="en-US"/>
    </w:rPr>
  </w:style>
  <w:style w:type="paragraph" w:customStyle="1" w:styleId="Author">
    <w:name w:val="Author"/>
    <w:rsid w:val="0019723F"/>
    <w:pPr>
      <w:spacing w:before="360" w:after="40" w:line="240" w:lineRule="auto"/>
      <w:jc w:val="center"/>
    </w:pPr>
    <w:rPr>
      <w:rFonts w:eastAsia="SimSun"/>
      <w:noProof/>
      <w:sz w:val="22"/>
      <w:szCs w:val="22"/>
      <w:lang w:val="en-US" w:eastAsia="en-US"/>
    </w:rPr>
  </w:style>
  <w:style w:type="paragraph" w:customStyle="1" w:styleId="bulletlist">
    <w:name w:val="bullet list"/>
    <w:basedOn w:val="Textoindependiente"/>
    <w:rsid w:val="0019723F"/>
    <w:pPr>
      <w:numPr>
        <w:numId w:val="1"/>
      </w:numPr>
      <w:tabs>
        <w:tab w:val="clear" w:pos="648"/>
        <w:tab w:val="left" w:pos="288"/>
      </w:tabs>
      <w:spacing w:line="228" w:lineRule="auto"/>
      <w:ind w:left="576" w:hanging="288"/>
    </w:pPr>
    <w:rPr>
      <w:rFonts w:eastAsia="SimSun"/>
      <w:spacing w:val="-1"/>
      <w:sz w:val="20"/>
      <w:szCs w:val="20"/>
      <w:lang w:val="x-none" w:eastAsia="x-none"/>
    </w:rPr>
  </w:style>
  <w:style w:type="paragraph" w:customStyle="1" w:styleId="equation">
    <w:name w:val="equation"/>
    <w:basedOn w:val="Normal"/>
    <w:rsid w:val="0019723F"/>
    <w:pPr>
      <w:tabs>
        <w:tab w:val="center" w:pos="2520"/>
        <w:tab w:val="right" w:pos="5040"/>
      </w:tabs>
      <w:spacing w:before="240" w:after="240" w:line="216" w:lineRule="auto"/>
      <w:jc w:val="center"/>
    </w:pPr>
    <w:rPr>
      <w:rFonts w:ascii="Symbol" w:eastAsia="SimSun" w:hAnsi="Symbol" w:cs="Symbol"/>
      <w:sz w:val="20"/>
      <w:szCs w:val="20"/>
      <w:lang w:val="en-US" w:eastAsia="en-US"/>
    </w:rPr>
  </w:style>
  <w:style w:type="paragraph" w:customStyle="1" w:styleId="figurecaption">
    <w:name w:val="figure caption"/>
    <w:rsid w:val="0019723F"/>
    <w:pPr>
      <w:numPr>
        <w:numId w:val="2"/>
      </w:numPr>
      <w:tabs>
        <w:tab w:val="left" w:pos="533"/>
      </w:tabs>
      <w:spacing w:before="80" w:after="200" w:line="240" w:lineRule="auto"/>
      <w:ind w:left="0" w:firstLine="0"/>
    </w:pPr>
    <w:rPr>
      <w:rFonts w:eastAsia="SimSun"/>
      <w:noProof/>
      <w:sz w:val="16"/>
      <w:szCs w:val="16"/>
      <w:lang w:val="en-US" w:eastAsia="en-US"/>
    </w:rPr>
  </w:style>
  <w:style w:type="paragraph" w:customStyle="1" w:styleId="footnote">
    <w:name w:val="footnote"/>
    <w:rsid w:val="0019723F"/>
    <w:pPr>
      <w:framePr w:hSpace="187" w:vSpace="187" w:wrap="notBeside" w:vAnchor="text" w:hAnchor="page" w:x="6121" w:y="577"/>
      <w:numPr>
        <w:numId w:val="3"/>
      </w:numPr>
      <w:spacing w:after="40" w:line="240" w:lineRule="auto"/>
      <w:jc w:val="left"/>
    </w:pPr>
    <w:rPr>
      <w:rFonts w:eastAsia="SimSun"/>
      <w:sz w:val="16"/>
      <w:szCs w:val="16"/>
      <w:lang w:val="en-US" w:eastAsia="en-US"/>
    </w:rPr>
  </w:style>
  <w:style w:type="paragraph" w:customStyle="1" w:styleId="papersubtitle">
    <w:name w:val="paper subtitle"/>
    <w:rsid w:val="0019723F"/>
    <w:pPr>
      <w:spacing w:after="120" w:line="240" w:lineRule="auto"/>
      <w:jc w:val="center"/>
    </w:pPr>
    <w:rPr>
      <w:rFonts w:eastAsia="MS Mincho"/>
      <w:noProof/>
      <w:sz w:val="28"/>
      <w:szCs w:val="28"/>
      <w:lang w:val="en-US" w:eastAsia="en-US"/>
    </w:rPr>
  </w:style>
  <w:style w:type="paragraph" w:customStyle="1" w:styleId="papertitle">
    <w:name w:val="paper title"/>
    <w:rsid w:val="0019723F"/>
    <w:pPr>
      <w:spacing w:after="120" w:line="240" w:lineRule="auto"/>
      <w:jc w:val="center"/>
    </w:pPr>
    <w:rPr>
      <w:rFonts w:eastAsia="MS Mincho"/>
      <w:noProof/>
      <w:sz w:val="48"/>
      <w:szCs w:val="48"/>
      <w:lang w:val="en-US" w:eastAsia="en-US"/>
    </w:rPr>
  </w:style>
  <w:style w:type="paragraph" w:customStyle="1" w:styleId="references">
    <w:name w:val="references"/>
    <w:rsid w:val="0019723F"/>
    <w:pPr>
      <w:numPr>
        <w:numId w:val="4"/>
      </w:numPr>
      <w:spacing w:after="50" w:line="180" w:lineRule="exact"/>
    </w:pPr>
    <w:rPr>
      <w:rFonts w:eastAsia="MS Mincho"/>
      <w:noProof/>
      <w:sz w:val="16"/>
      <w:szCs w:val="16"/>
      <w:lang w:val="en-US" w:eastAsia="en-US"/>
    </w:rPr>
  </w:style>
  <w:style w:type="paragraph" w:customStyle="1" w:styleId="sponsors">
    <w:name w:val="sponsors"/>
    <w:rsid w:val="0019723F"/>
    <w:pPr>
      <w:framePr w:wrap="auto" w:hAnchor="text" w:x="615" w:y="2239"/>
      <w:pBdr>
        <w:top w:val="single" w:sz="4" w:space="2" w:color="auto"/>
      </w:pBdr>
      <w:spacing w:line="240" w:lineRule="auto"/>
      <w:ind w:firstLine="288"/>
      <w:jc w:val="left"/>
    </w:pPr>
    <w:rPr>
      <w:rFonts w:eastAsia="SimSun"/>
      <w:sz w:val="16"/>
      <w:szCs w:val="16"/>
      <w:lang w:val="en-US" w:eastAsia="en-US"/>
    </w:rPr>
  </w:style>
  <w:style w:type="paragraph" w:customStyle="1" w:styleId="tablecolhead">
    <w:name w:val="table col head"/>
    <w:basedOn w:val="Normal"/>
    <w:rsid w:val="0019723F"/>
    <w:pPr>
      <w:spacing w:line="240" w:lineRule="auto"/>
      <w:jc w:val="center"/>
    </w:pPr>
    <w:rPr>
      <w:rFonts w:eastAsia="SimSun"/>
      <w:b/>
      <w:bCs/>
      <w:sz w:val="16"/>
      <w:szCs w:val="16"/>
      <w:lang w:val="en-US" w:eastAsia="en-US"/>
    </w:rPr>
  </w:style>
  <w:style w:type="paragraph" w:customStyle="1" w:styleId="tablecolsubhead">
    <w:name w:val="table col subhead"/>
    <w:basedOn w:val="tablecolhead"/>
    <w:rsid w:val="0019723F"/>
    <w:rPr>
      <w:i/>
      <w:iCs/>
      <w:sz w:val="15"/>
      <w:szCs w:val="15"/>
    </w:rPr>
  </w:style>
  <w:style w:type="paragraph" w:customStyle="1" w:styleId="tablecopy">
    <w:name w:val="table copy"/>
    <w:rsid w:val="0019723F"/>
    <w:pPr>
      <w:spacing w:line="240" w:lineRule="auto"/>
    </w:pPr>
    <w:rPr>
      <w:rFonts w:eastAsia="SimSun"/>
      <w:noProof/>
      <w:sz w:val="16"/>
      <w:szCs w:val="16"/>
      <w:lang w:val="en-US" w:eastAsia="en-US"/>
    </w:rPr>
  </w:style>
  <w:style w:type="paragraph" w:customStyle="1" w:styleId="tablefootnote">
    <w:name w:val="table footnote"/>
    <w:rsid w:val="0019723F"/>
    <w:pPr>
      <w:numPr>
        <w:numId w:val="6"/>
      </w:numPr>
      <w:spacing w:before="60" w:after="30" w:line="240" w:lineRule="auto"/>
      <w:ind w:left="58" w:hanging="29"/>
      <w:jc w:val="right"/>
    </w:pPr>
    <w:rPr>
      <w:rFonts w:eastAsia="SimSun"/>
      <w:sz w:val="12"/>
      <w:szCs w:val="12"/>
      <w:lang w:val="en-US" w:eastAsia="en-US"/>
    </w:rPr>
  </w:style>
  <w:style w:type="paragraph" w:customStyle="1" w:styleId="tablehead">
    <w:name w:val="table head"/>
    <w:rsid w:val="0019723F"/>
    <w:pPr>
      <w:numPr>
        <w:numId w:val="5"/>
      </w:numPr>
      <w:spacing w:before="240" w:after="120" w:line="216" w:lineRule="auto"/>
      <w:jc w:val="center"/>
    </w:pPr>
    <w:rPr>
      <w:rFonts w:eastAsia="SimSun"/>
      <w:smallCaps/>
      <w:noProof/>
      <w:sz w:val="16"/>
      <w:szCs w:val="16"/>
      <w:lang w:val="en-US" w:eastAsia="en-US"/>
    </w:rPr>
  </w:style>
  <w:style w:type="paragraph" w:customStyle="1" w:styleId="Keywords">
    <w:name w:val="Keywords"/>
    <w:basedOn w:val="Abstract"/>
    <w:qFormat/>
    <w:rsid w:val="0019723F"/>
    <w:pPr>
      <w:spacing w:after="120"/>
      <w:ind w:firstLine="274"/>
    </w:pPr>
    <w:rPr>
      <w:i/>
    </w:rPr>
  </w:style>
  <w:style w:type="character" w:customStyle="1" w:styleId="normaltextrun">
    <w:name w:val="normaltextrun"/>
    <w:basedOn w:val="Fuentedeprrafopredeter"/>
    <w:rsid w:val="0019723F"/>
  </w:style>
  <w:style w:type="character" w:customStyle="1" w:styleId="contentcontrolboundarysink">
    <w:name w:val="contentcontrolboundarysink"/>
    <w:basedOn w:val="Fuentedeprrafopredeter"/>
    <w:rsid w:val="0019723F"/>
  </w:style>
  <w:style w:type="character" w:customStyle="1" w:styleId="eop">
    <w:name w:val="eop"/>
    <w:basedOn w:val="Fuentedeprrafopredeter"/>
    <w:rsid w:val="0019723F"/>
  </w:style>
  <w:style w:type="character" w:styleId="CdigoHTML">
    <w:name w:val="HTML Code"/>
    <w:basedOn w:val="Fuentedeprrafopredeter"/>
    <w:uiPriority w:val="99"/>
    <w:unhideWhenUsed/>
    <w:rsid w:val="0019723F"/>
    <w:rPr>
      <w:rFonts w:ascii="Courier New" w:eastAsia="Times New Roman" w:hAnsi="Courier New" w:cs="Courier New"/>
      <w:sz w:val="20"/>
      <w:szCs w:val="20"/>
    </w:rPr>
  </w:style>
  <w:style w:type="character" w:styleId="Hipervnculovisitado">
    <w:name w:val="FollowedHyperlink"/>
    <w:basedOn w:val="Fuentedeprrafopredeter"/>
    <w:rsid w:val="0019723F"/>
    <w:rPr>
      <w:color w:val="954F72" w:themeColor="followedHyperlink"/>
      <w:u w:val="single"/>
    </w:rPr>
  </w:style>
  <w:style w:type="character" w:styleId="Textoennegrita">
    <w:name w:val="Strong"/>
    <w:basedOn w:val="Fuentedeprrafopredeter"/>
    <w:uiPriority w:val="22"/>
    <w:qFormat/>
    <w:rsid w:val="001F3387"/>
    <w:rPr>
      <w:b/>
      <w:bCs/>
    </w:rPr>
  </w:style>
  <w:style w:type="character" w:styleId="nfasis">
    <w:name w:val="Emphasis"/>
    <w:basedOn w:val="Fuentedeprrafopredeter"/>
    <w:uiPriority w:val="20"/>
    <w:qFormat/>
    <w:rsid w:val="00D6137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24999">
      <w:bodyDiv w:val="1"/>
      <w:marLeft w:val="0"/>
      <w:marRight w:val="0"/>
      <w:marTop w:val="0"/>
      <w:marBottom w:val="0"/>
      <w:divBdr>
        <w:top w:val="none" w:sz="0" w:space="0" w:color="auto"/>
        <w:left w:val="none" w:sz="0" w:space="0" w:color="auto"/>
        <w:bottom w:val="none" w:sz="0" w:space="0" w:color="auto"/>
        <w:right w:val="none" w:sz="0" w:space="0" w:color="auto"/>
      </w:divBdr>
    </w:div>
    <w:div w:id="96487731">
      <w:bodyDiv w:val="1"/>
      <w:marLeft w:val="0"/>
      <w:marRight w:val="0"/>
      <w:marTop w:val="0"/>
      <w:marBottom w:val="0"/>
      <w:divBdr>
        <w:top w:val="none" w:sz="0" w:space="0" w:color="auto"/>
        <w:left w:val="none" w:sz="0" w:space="0" w:color="auto"/>
        <w:bottom w:val="none" w:sz="0" w:space="0" w:color="auto"/>
        <w:right w:val="none" w:sz="0" w:space="0" w:color="auto"/>
      </w:divBdr>
    </w:div>
    <w:div w:id="159202873">
      <w:bodyDiv w:val="1"/>
      <w:marLeft w:val="0"/>
      <w:marRight w:val="0"/>
      <w:marTop w:val="0"/>
      <w:marBottom w:val="0"/>
      <w:divBdr>
        <w:top w:val="none" w:sz="0" w:space="0" w:color="auto"/>
        <w:left w:val="none" w:sz="0" w:space="0" w:color="auto"/>
        <w:bottom w:val="none" w:sz="0" w:space="0" w:color="auto"/>
        <w:right w:val="none" w:sz="0" w:space="0" w:color="auto"/>
      </w:divBdr>
    </w:div>
    <w:div w:id="220022800">
      <w:bodyDiv w:val="1"/>
      <w:marLeft w:val="0"/>
      <w:marRight w:val="0"/>
      <w:marTop w:val="0"/>
      <w:marBottom w:val="0"/>
      <w:divBdr>
        <w:top w:val="none" w:sz="0" w:space="0" w:color="auto"/>
        <w:left w:val="none" w:sz="0" w:space="0" w:color="auto"/>
        <w:bottom w:val="none" w:sz="0" w:space="0" w:color="auto"/>
        <w:right w:val="none" w:sz="0" w:space="0" w:color="auto"/>
      </w:divBdr>
    </w:div>
    <w:div w:id="357589014">
      <w:bodyDiv w:val="1"/>
      <w:marLeft w:val="0"/>
      <w:marRight w:val="0"/>
      <w:marTop w:val="0"/>
      <w:marBottom w:val="0"/>
      <w:divBdr>
        <w:top w:val="none" w:sz="0" w:space="0" w:color="auto"/>
        <w:left w:val="none" w:sz="0" w:space="0" w:color="auto"/>
        <w:bottom w:val="none" w:sz="0" w:space="0" w:color="auto"/>
        <w:right w:val="none" w:sz="0" w:space="0" w:color="auto"/>
      </w:divBdr>
    </w:div>
    <w:div w:id="560946286">
      <w:bodyDiv w:val="1"/>
      <w:marLeft w:val="0"/>
      <w:marRight w:val="0"/>
      <w:marTop w:val="0"/>
      <w:marBottom w:val="0"/>
      <w:divBdr>
        <w:top w:val="none" w:sz="0" w:space="0" w:color="auto"/>
        <w:left w:val="none" w:sz="0" w:space="0" w:color="auto"/>
        <w:bottom w:val="none" w:sz="0" w:space="0" w:color="auto"/>
        <w:right w:val="none" w:sz="0" w:space="0" w:color="auto"/>
      </w:divBdr>
    </w:div>
    <w:div w:id="630595462">
      <w:bodyDiv w:val="1"/>
      <w:marLeft w:val="0"/>
      <w:marRight w:val="0"/>
      <w:marTop w:val="0"/>
      <w:marBottom w:val="0"/>
      <w:divBdr>
        <w:top w:val="none" w:sz="0" w:space="0" w:color="auto"/>
        <w:left w:val="none" w:sz="0" w:space="0" w:color="auto"/>
        <w:bottom w:val="none" w:sz="0" w:space="0" w:color="auto"/>
        <w:right w:val="none" w:sz="0" w:space="0" w:color="auto"/>
      </w:divBdr>
    </w:div>
    <w:div w:id="798376938">
      <w:bodyDiv w:val="1"/>
      <w:marLeft w:val="0"/>
      <w:marRight w:val="0"/>
      <w:marTop w:val="0"/>
      <w:marBottom w:val="0"/>
      <w:divBdr>
        <w:top w:val="none" w:sz="0" w:space="0" w:color="auto"/>
        <w:left w:val="none" w:sz="0" w:space="0" w:color="auto"/>
        <w:bottom w:val="none" w:sz="0" w:space="0" w:color="auto"/>
        <w:right w:val="none" w:sz="0" w:space="0" w:color="auto"/>
      </w:divBdr>
      <w:divsChild>
        <w:div w:id="2021157211">
          <w:marLeft w:val="-4500"/>
          <w:marRight w:val="0"/>
          <w:marTop w:val="0"/>
          <w:marBottom w:val="0"/>
          <w:divBdr>
            <w:top w:val="none" w:sz="0" w:space="0" w:color="auto"/>
            <w:left w:val="none" w:sz="0" w:space="0" w:color="auto"/>
            <w:bottom w:val="none" w:sz="0" w:space="0" w:color="auto"/>
            <w:right w:val="none" w:sz="0" w:space="0" w:color="auto"/>
          </w:divBdr>
        </w:div>
        <w:div w:id="1959070701">
          <w:marLeft w:val="0"/>
          <w:marRight w:val="-4500"/>
          <w:marTop w:val="0"/>
          <w:marBottom w:val="0"/>
          <w:divBdr>
            <w:top w:val="none" w:sz="0" w:space="0" w:color="auto"/>
            <w:left w:val="none" w:sz="0" w:space="0" w:color="auto"/>
            <w:bottom w:val="none" w:sz="0" w:space="0" w:color="auto"/>
            <w:right w:val="none" w:sz="0" w:space="0" w:color="auto"/>
          </w:divBdr>
        </w:div>
        <w:div w:id="138884925">
          <w:marLeft w:val="432"/>
          <w:marRight w:val="432"/>
          <w:marTop w:val="150"/>
          <w:marBottom w:val="150"/>
          <w:divBdr>
            <w:top w:val="none" w:sz="0" w:space="0" w:color="auto"/>
            <w:left w:val="none" w:sz="0" w:space="0" w:color="auto"/>
            <w:bottom w:val="none" w:sz="0" w:space="0" w:color="auto"/>
            <w:right w:val="none" w:sz="0" w:space="0" w:color="auto"/>
          </w:divBdr>
        </w:div>
      </w:divsChild>
    </w:div>
    <w:div w:id="953555064">
      <w:bodyDiv w:val="1"/>
      <w:marLeft w:val="0"/>
      <w:marRight w:val="0"/>
      <w:marTop w:val="0"/>
      <w:marBottom w:val="0"/>
      <w:divBdr>
        <w:top w:val="none" w:sz="0" w:space="0" w:color="auto"/>
        <w:left w:val="none" w:sz="0" w:space="0" w:color="auto"/>
        <w:bottom w:val="none" w:sz="0" w:space="0" w:color="auto"/>
        <w:right w:val="none" w:sz="0" w:space="0" w:color="auto"/>
      </w:divBdr>
    </w:div>
    <w:div w:id="1019969399">
      <w:bodyDiv w:val="1"/>
      <w:marLeft w:val="0"/>
      <w:marRight w:val="0"/>
      <w:marTop w:val="0"/>
      <w:marBottom w:val="0"/>
      <w:divBdr>
        <w:top w:val="none" w:sz="0" w:space="0" w:color="auto"/>
        <w:left w:val="none" w:sz="0" w:space="0" w:color="auto"/>
        <w:bottom w:val="none" w:sz="0" w:space="0" w:color="auto"/>
        <w:right w:val="none" w:sz="0" w:space="0" w:color="auto"/>
      </w:divBdr>
      <w:divsChild>
        <w:div w:id="1463034747">
          <w:marLeft w:val="-300"/>
          <w:marRight w:val="-300"/>
          <w:marTop w:val="0"/>
          <w:marBottom w:val="0"/>
          <w:divBdr>
            <w:top w:val="none" w:sz="0" w:space="0" w:color="auto"/>
            <w:left w:val="none" w:sz="0" w:space="0" w:color="auto"/>
            <w:bottom w:val="none" w:sz="0" w:space="0" w:color="auto"/>
            <w:right w:val="none" w:sz="0" w:space="0" w:color="auto"/>
          </w:divBdr>
        </w:div>
      </w:divsChild>
    </w:div>
    <w:div w:id="1112746689">
      <w:bodyDiv w:val="1"/>
      <w:marLeft w:val="0"/>
      <w:marRight w:val="0"/>
      <w:marTop w:val="0"/>
      <w:marBottom w:val="0"/>
      <w:divBdr>
        <w:top w:val="none" w:sz="0" w:space="0" w:color="auto"/>
        <w:left w:val="none" w:sz="0" w:space="0" w:color="auto"/>
        <w:bottom w:val="none" w:sz="0" w:space="0" w:color="auto"/>
        <w:right w:val="none" w:sz="0" w:space="0" w:color="auto"/>
      </w:divBdr>
    </w:div>
    <w:div w:id="1157307359">
      <w:bodyDiv w:val="1"/>
      <w:marLeft w:val="0"/>
      <w:marRight w:val="0"/>
      <w:marTop w:val="0"/>
      <w:marBottom w:val="0"/>
      <w:divBdr>
        <w:top w:val="none" w:sz="0" w:space="0" w:color="auto"/>
        <w:left w:val="none" w:sz="0" w:space="0" w:color="auto"/>
        <w:bottom w:val="none" w:sz="0" w:space="0" w:color="auto"/>
        <w:right w:val="none" w:sz="0" w:space="0" w:color="auto"/>
      </w:divBdr>
    </w:div>
    <w:div w:id="1199128250">
      <w:bodyDiv w:val="1"/>
      <w:marLeft w:val="0"/>
      <w:marRight w:val="0"/>
      <w:marTop w:val="0"/>
      <w:marBottom w:val="0"/>
      <w:divBdr>
        <w:top w:val="none" w:sz="0" w:space="0" w:color="auto"/>
        <w:left w:val="none" w:sz="0" w:space="0" w:color="auto"/>
        <w:bottom w:val="none" w:sz="0" w:space="0" w:color="auto"/>
        <w:right w:val="none" w:sz="0" w:space="0" w:color="auto"/>
      </w:divBdr>
    </w:div>
    <w:div w:id="1233468540">
      <w:bodyDiv w:val="1"/>
      <w:marLeft w:val="0"/>
      <w:marRight w:val="0"/>
      <w:marTop w:val="0"/>
      <w:marBottom w:val="0"/>
      <w:divBdr>
        <w:top w:val="none" w:sz="0" w:space="0" w:color="auto"/>
        <w:left w:val="none" w:sz="0" w:space="0" w:color="auto"/>
        <w:bottom w:val="none" w:sz="0" w:space="0" w:color="auto"/>
        <w:right w:val="none" w:sz="0" w:space="0" w:color="auto"/>
      </w:divBdr>
    </w:div>
    <w:div w:id="1247306810">
      <w:bodyDiv w:val="1"/>
      <w:marLeft w:val="0"/>
      <w:marRight w:val="0"/>
      <w:marTop w:val="0"/>
      <w:marBottom w:val="0"/>
      <w:divBdr>
        <w:top w:val="none" w:sz="0" w:space="0" w:color="auto"/>
        <w:left w:val="none" w:sz="0" w:space="0" w:color="auto"/>
        <w:bottom w:val="none" w:sz="0" w:space="0" w:color="auto"/>
        <w:right w:val="none" w:sz="0" w:space="0" w:color="auto"/>
      </w:divBdr>
    </w:div>
    <w:div w:id="1277131534">
      <w:bodyDiv w:val="1"/>
      <w:marLeft w:val="0"/>
      <w:marRight w:val="0"/>
      <w:marTop w:val="0"/>
      <w:marBottom w:val="0"/>
      <w:divBdr>
        <w:top w:val="none" w:sz="0" w:space="0" w:color="auto"/>
        <w:left w:val="none" w:sz="0" w:space="0" w:color="auto"/>
        <w:bottom w:val="none" w:sz="0" w:space="0" w:color="auto"/>
        <w:right w:val="none" w:sz="0" w:space="0" w:color="auto"/>
      </w:divBdr>
    </w:div>
    <w:div w:id="1368792738">
      <w:bodyDiv w:val="1"/>
      <w:marLeft w:val="0"/>
      <w:marRight w:val="0"/>
      <w:marTop w:val="0"/>
      <w:marBottom w:val="0"/>
      <w:divBdr>
        <w:top w:val="none" w:sz="0" w:space="0" w:color="auto"/>
        <w:left w:val="none" w:sz="0" w:space="0" w:color="auto"/>
        <w:bottom w:val="none" w:sz="0" w:space="0" w:color="auto"/>
        <w:right w:val="none" w:sz="0" w:space="0" w:color="auto"/>
      </w:divBdr>
    </w:div>
    <w:div w:id="1448621703">
      <w:bodyDiv w:val="1"/>
      <w:marLeft w:val="0"/>
      <w:marRight w:val="0"/>
      <w:marTop w:val="0"/>
      <w:marBottom w:val="0"/>
      <w:divBdr>
        <w:top w:val="none" w:sz="0" w:space="0" w:color="auto"/>
        <w:left w:val="none" w:sz="0" w:space="0" w:color="auto"/>
        <w:bottom w:val="none" w:sz="0" w:space="0" w:color="auto"/>
        <w:right w:val="none" w:sz="0" w:space="0" w:color="auto"/>
      </w:divBdr>
    </w:div>
    <w:div w:id="1505705986">
      <w:bodyDiv w:val="1"/>
      <w:marLeft w:val="0"/>
      <w:marRight w:val="0"/>
      <w:marTop w:val="0"/>
      <w:marBottom w:val="0"/>
      <w:divBdr>
        <w:top w:val="none" w:sz="0" w:space="0" w:color="auto"/>
        <w:left w:val="none" w:sz="0" w:space="0" w:color="auto"/>
        <w:bottom w:val="none" w:sz="0" w:space="0" w:color="auto"/>
        <w:right w:val="none" w:sz="0" w:space="0" w:color="auto"/>
      </w:divBdr>
    </w:div>
    <w:div w:id="1609579922">
      <w:bodyDiv w:val="1"/>
      <w:marLeft w:val="0"/>
      <w:marRight w:val="0"/>
      <w:marTop w:val="0"/>
      <w:marBottom w:val="0"/>
      <w:divBdr>
        <w:top w:val="none" w:sz="0" w:space="0" w:color="auto"/>
        <w:left w:val="none" w:sz="0" w:space="0" w:color="auto"/>
        <w:bottom w:val="none" w:sz="0" w:space="0" w:color="auto"/>
        <w:right w:val="none" w:sz="0" w:space="0" w:color="auto"/>
      </w:divBdr>
    </w:div>
    <w:div w:id="1621567159">
      <w:bodyDiv w:val="1"/>
      <w:marLeft w:val="0"/>
      <w:marRight w:val="0"/>
      <w:marTop w:val="0"/>
      <w:marBottom w:val="0"/>
      <w:divBdr>
        <w:top w:val="none" w:sz="0" w:space="0" w:color="auto"/>
        <w:left w:val="none" w:sz="0" w:space="0" w:color="auto"/>
        <w:bottom w:val="none" w:sz="0" w:space="0" w:color="auto"/>
        <w:right w:val="none" w:sz="0" w:space="0" w:color="auto"/>
      </w:divBdr>
    </w:div>
    <w:div w:id="1636906327">
      <w:bodyDiv w:val="1"/>
      <w:marLeft w:val="0"/>
      <w:marRight w:val="0"/>
      <w:marTop w:val="0"/>
      <w:marBottom w:val="0"/>
      <w:divBdr>
        <w:top w:val="none" w:sz="0" w:space="0" w:color="auto"/>
        <w:left w:val="none" w:sz="0" w:space="0" w:color="auto"/>
        <w:bottom w:val="none" w:sz="0" w:space="0" w:color="auto"/>
        <w:right w:val="none" w:sz="0" w:space="0" w:color="auto"/>
      </w:divBdr>
    </w:div>
    <w:div w:id="1682731549">
      <w:bodyDiv w:val="1"/>
      <w:marLeft w:val="0"/>
      <w:marRight w:val="0"/>
      <w:marTop w:val="0"/>
      <w:marBottom w:val="0"/>
      <w:divBdr>
        <w:top w:val="none" w:sz="0" w:space="0" w:color="auto"/>
        <w:left w:val="none" w:sz="0" w:space="0" w:color="auto"/>
        <w:bottom w:val="none" w:sz="0" w:space="0" w:color="auto"/>
        <w:right w:val="none" w:sz="0" w:space="0" w:color="auto"/>
      </w:divBdr>
    </w:div>
    <w:div w:id="1684236657">
      <w:bodyDiv w:val="1"/>
      <w:marLeft w:val="0"/>
      <w:marRight w:val="0"/>
      <w:marTop w:val="0"/>
      <w:marBottom w:val="0"/>
      <w:divBdr>
        <w:top w:val="none" w:sz="0" w:space="0" w:color="auto"/>
        <w:left w:val="none" w:sz="0" w:space="0" w:color="auto"/>
        <w:bottom w:val="none" w:sz="0" w:space="0" w:color="auto"/>
        <w:right w:val="none" w:sz="0" w:space="0" w:color="auto"/>
      </w:divBdr>
    </w:div>
    <w:div w:id="1855874818">
      <w:bodyDiv w:val="1"/>
      <w:marLeft w:val="0"/>
      <w:marRight w:val="0"/>
      <w:marTop w:val="0"/>
      <w:marBottom w:val="0"/>
      <w:divBdr>
        <w:top w:val="none" w:sz="0" w:space="0" w:color="auto"/>
        <w:left w:val="none" w:sz="0" w:space="0" w:color="auto"/>
        <w:bottom w:val="none" w:sz="0" w:space="0" w:color="auto"/>
        <w:right w:val="none" w:sz="0" w:space="0" w:color="auto"/>
      </w:divBdr>
    </w:div>
    <w:div w:id="1921599840">
      <w:bodyDiv w:val="1"/>
      <w:marLeft w:val="0"/>
      <w:marRight w:val="0"/>
      <w:marTop w:val="0"/>
      <w:marBottom w:val="0"/>
      <w:divBdr>
        <w:top w:val="none" w:sz="0" w:space="0" w:color="auto"/>
        <w:left w:val="none" w:sz="0" w:space="0" w:color="auto"/>
        <w:bottom w:val="none" w:sz="0" w:space="0" w:color="auto"/>
        <w:right w:val="none" w:sz="0" w:space="0" w:color="auto"/>
      </w:divBdr>
    </w:div>
    <w:div w:id="19281497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comments" Target="comments.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microsoft.com/office/2016/09/relationships/commentsIds" Target="commentsIds.xml"/><Relationship Id="rId10" Type="http://schemas.openxmlformats.org/officeDocument/2006/relationships/footnotes" Target="foot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1/relationships/commentsExtended" Target="commentsExtended.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1B90A9167E8F4044BF26F68B81AB991B" ma:contentTypeVersion="16" ma:contentTypeDescription="Crear nuevo documento." ma:contentTypeScope="" ma:versionID="6c69d4a90075e965d7275c696604b694">
  <xsd:schema xmlns:xsd="http://www.w3.org/2001/XMLSchema" xmlns:xs="http://www.w3.org/2001/XMLSchema" xmlns:p="http://schemas.microsoft.com/office/2006/metadata/properties" xmlns:ns3="b2582c99-7fd4-4705-bc88-fa5c682f6631" xmlns:ns4="717b6f87-3f8d-48d6-a5ec-2e5cbcaf2630" targetNamespace="http://schemas.microsoft.com/office/2006/metadata/properties" ma:root="true" ma:fieldsID="ab4e3e29e5f4743b2c100663eb68a2da" ns3:_="" ns4:_="">
    <xsd:import namespace="b2582c99-7fd4-4705-bc88-fa5c682f6631"/>
    <xsd:import namespace="717b6f87-3f8d-48d6-a5ec-2e5cbcaf263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element ref="ns3:MediaServiceDateTaken" minOccurs="0"/>
                <xsd:element ref="ns3:MediaLengthInSeconds" minOccurs="0"/>
                <xsd:element ref="ns3:MediaServiceSystemTags" minOccurs="0"/>
                <xsd:element ref="ns3:MediaServiceSearchPropertie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582c99-7fd4-4705-bc88-fa5c682f66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Location" ma:index="23"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7b6f87-3f8d-48d6-a5ec-2e5cbcaf263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KT4XpZWy+qMi72YunpOIoXIG9A==">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</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_activity xmlns="b2582c99-7fd4-4705-bc88-fa5c682f6631"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b:Source>
    <b:Tag>Ame23</b:Tag>
    <b:SourceType>InternetSite</b:SourceType>
    <b:Guid>{E60F33EC-0482-4188-86A1-4AE5D1770DD5}</b:Guid>
    <b:Title>Colonoscopy</b:Title>
    <b:Year>2023</b:Year>
    <b:Month>10</b:Month>
    <b:Day>3</b:Day>
    <b:InternetSiteTitle>Cancer.org</b:InternetSiteTitle>
    <b:URL>https://www.cancer.org/cancer/diagnosis-staging/tests/endoscopy/colonoscopy.html</b:URL>
    <b:Author>
      <b:Author>
        <b:Corporate>American Cancer Society</b:Corporate>
      </b:Author>
    </b:Author>
    <b:RefOrder>5</b:RefOrder>
  </b:Source>
  <b:Source>
    <b:SourceType>Journal Article</b:SourceType>
    <b:Title>Colorectal cancer statistics, 2023</b:Title>
    <b:Year>2023</b:Year>
    <b:Author>
      <b:Author>
        <b:NameList>
          <b:Person>
            <b:First>Rebecca L</b:First>
            <b:Last>Siegel Mph</b:Last>
          </b:Person>
          <b:Person>
            <b:First>Nikita</b:First>
            <b:Last>Sandeep</b:Last>
          </b:Person>
          <b:Person>
            <b:First>Wagle</b:First>
            <b:Last>Mbbs</b:Last>
          </b:Person>
          <b:Person>
            <b:First>Andrea</b:First>
            <b:Last>Cercek</b:Last>
          </b:Person>
          <b:Person>
            <b:First>Robert A</b:First>
            <b:Last>Smith Phd</b:Last>
          </b:Person>
          <b:Person>
            <b:First>|</b:First>
            <b:Last>Ahmedin</b:Last>
          </b:Person>
          <b:Person>
            <b:First>Jemal</b:First>
            <b:Last>Dvm</b:Last>
          </b:Person>
          <b:Person>
            <b:First>Rebecca L</b:First>
            <b:Last>Siegel</b:Last>
          </b:Person>
        </b:NameList>
      </b:Author>
      <b:Editor>
        <b:NameList>
				</b:NameList>
      </b:Editor>
    </b:Author>
    <b:URL>https://acsjournals.onlinelibrary.wiley.com/doi/10.3322/caac.21772</b:URL>
    <b:Tag>colorectal-cancer-statistics,-2023</b:Tag>
    <b:RefOrder>6</b:RefOrder>
  </b:Source>
  <b:Source>
    <b:Tag>Wor23</b:Tag>
    <b:SourceType>InternetSite</b:SourceType>
    <b:Guid>{E05B9CB5-1F3B-4092-B774-8D71D5C0C6CF}</b:Guid>
    <b:Title>Colorectal cancer</b:Title>
    <b:Year>2023</b:Year>
    <b:Author>
      <b:Author>
        <b:Corporate>World Health Organization</b:Corporate>
      </b:Author>
    </b:Author>
    <b:InternetSiteTitle>Who.int</b:InternetSiteTitle>
    <b:Month>07</b:Month>
    <b:Day>11</b:Day>
    <b:URL>https://www.who.int/news-room/fact-sheets/detail/colorectal-cancer</b:URL>
    <b:RefOrder>7</b:RefOrder>
  </b:Source>
  <b:Source>
    <b:Tag>Nis13</b:Tag>
    <b:SourceType>JournalArticle</b:SourceType>
    <b:Guid>{AA74110A-B460-47BE-9DB8-E82527862535}</b:Guid>
    <b:Title>Long-term colorectal-cancer incidence and mortality after lower endoscopy</b:Title>
    <b:Year>2013</b:Year>
    <b:Author>
      <b:Author>
        <b:NameList>
          <b:Person>
            <b:Last>Nishihara</b:Last>
            <b:First>Reiko</b:First>
          </b:Person>
          <b:Person>
            <b:Last>Wu</b:Last>
            <b:First>Kana</b:First>
          </b:Person>
          <b:Person>
            <b:Last>Lochhead</b:Last>
            <b:First>Paul</b:First>
          </b:Person>
          <b:Person>
            <b:Last>Morikawa</b:Last>
            <b:First>Teppei</b:First>
          </b:Person>
          <b:Person>
            <b:Last>Liao</b:Last>
            <b:First>Xiaoyun</b:First>
          </b:Person>
          <b:Person>
            <b:Last>Qian</b:Last>
            <b:First>Zhi</b:First>
            <b:Middle>Rong</b:Middle>
          </b:Person>
          <b:Person>
            <b:Last>Inamura</b:Last>
            <b:First>Kentaro</b:First>
          </b:Person>
          <b:Person>
            <b:Last>Kim</b:Last>
            <b:First>Sun</b:First>
            <b:Middle>A</b:Middle>
          </b:Person>
          <b:Person>
            <b:Last>Kuchiba</b:Last>
            <b:First>Aya</b:First>
          </b:Person>
          <b:Person>
            <b:Last>Yamauchi</b:Last>
            <b:First>Mai</b:First>
          </b:Person>
          <b:Person>
            <b:Last>Imamura</b:Last>
            <b:First>Yu</b:First>
          </b:Person>
          <b:Person>
            <b:Last>Willett</b:Last>
            <b:First>Walter</b:First>
            <b:Middle>C</b:Middle>
          </b:Person>
          <b:Person>
            <b:Last>Rosner</b:Last>
            <b:First>Bernard</b:First>
            <b:Middle>A</b:Middle>
          </b:Person>
          <b:Person>
            <b:Last>Fuchs</b:Last>
            <b:First>Charles</b:First>
            <b:Middle>S</b:Middle>
          </b:Person>
          <b:Person>
            <b:Last>Giovannucci</b:Last>
            <b:First>Edward</b:First>
          </b:Person>
          <b:Person>
            <b:Last>Ogino</b:Last>
            <b:First>Shuji</b:First>
          </b:Person>
        </b:NameList>
      </b:Author>
    </b:Author>
    <b:JournalName>The New England journal of medicine</b:JournalName>
    <b:Pages>1095-1105</b:Pages>
    <b:Volume>369</b:Volume>
    <b:Issue>12</b:Issue>
    <b:DOI>10.1056/nejmoa1301969</b:DOI>
    <b:RefOrder>8</b:RefOrder>
  </b:Source>
  <b:Source>
    <b:Tag>Dou18</b:Tag>
    <b:SourceType>JournalArticle</b:SourceType>
    <b:Guid>{9ECA645F-E054-4465-871F-E57625A04FAD}</b:Guid>
    <b:Author>
      <b:Author>
        <b:NameList>
          <b:Person>
            <b:Last>Doubeni</b:Last>
            <b:First>Chyke</b:First>
            <b:Middle>A</b:Middle>
          </b:Person>
          <b:Person>
            <b:Last>Corley</b:Last>
            <b:First>Douglas</b:First>
            <b:Middle>A</b:Middle>
          </b:Person>
          <b:Person>
            <b:Last>Quinn</b:Last>
            <b:First>Virginia</b:First>
            <b:Middle>P</b:Middle>
          </b:Person>
          <b:Person>
            <b:Last>Jensen</b:Last>
            <b:First>Christopher</b:First>
            <b:Middle>D</b:Middle>
          </b:Person>
          <b:Person>
            <b:Last>Zauber</b:Last>
            <b:First>Ann</b:First>
            <b:Middle>G</b:Middle>
          </b:Person>
          <b:Person>
            <b:Last>Goodman</b:Last>
            <b:First>Michael</b:First>
          </b:Person>
          <b:Person>
            <b:Last>Johnson</b:Last>
            <b:First>Jill</b:First>
            <b:Middle>R</b:Middle>
          </b:Person>
          <b:Person>
            <b:Last>Mehta</b:Last>
            <b:First>Shivan</b:First>
            <b:Middle>J</b:Middle>
          </b:Person>
          <b:Person>
            <b:Last>Becerra</b:Last>
            <b:First>Tracy</b:First>
            <b:Middle>A</b:Middle>
          </b:Person>
          <b:Person>
            <b:Last>Zhao</b:Last>
            <b:First>Wei</b:First>
            <b:Middle>K</b:Middle>
          </b:Person>
          <b:Person>
            <b:Last>Schottinger</b:Last>
            <b:First>Joanne</b:First>
          </b:Person>
          <b:Person>
            <b:Last>Doria-Rose</b:Last>
            <b:First>V</b:First>
            <b:Middle>Paul</b:Middle>
          </b:Person>
          <b:Person>
            <b:Last>Levin</b:Last>
            <b:First>Theodore</b:First>
            <b:Middle>R</b:Middle>
          </b:Person>
          <b:Person>
            <b:Last>Weiss</b:Last>
            <b:First>Noel</b:First>
            <b:Middle>S</b:Middle>
          </b:Person>
          <b:Person>
            <b:Last>Fle</b:Last>
          </b:Person>
        </b:NameList>
      </b:Author>
    </b:Author>
    <b:Title>Effectiveness of screening colonoscopy in reducing the risk of death from right and left colon cancer: a large community-based study</b:Title>
    <b:JournalName>Gut</b:JournalName>
    <b:Year>2018</b:Year>
    <b:Pages>291-298</b:Pages>
    <b:Volume>67</b:Volume>
    <b:Issue>2</b:Issue>
    <b:DOI>10.1136/gutjnl-2016-312712</b:DOI>
    <b:RefOrder>9</b:RefOrder>
  </b:Source>
  <b:Source>
    <b:Tag>Con13</b:Tag>
    <b:SourceType>JournalArticle</b:SourceType>
    <b:Guid>{17A894F6-B344-4085-AC6B-B96E4AECF8E9}</b:Guid>
    <b:Author>
      <b:Author>
        <b:NameList>
          <b:Person>
            <b:Last>Conteduca</b:Last>
            <b:First>Vincenza</b:First>
          </b:Person>
          <b:Person>
            <b:Last>Sansonno</b:Last>
            <b:First>Domenico</b:First>
          </b:Person>
          <b:Person>
            <b:Last>Russi</b:Last>
            <b:First>Sabino</b:First>
          </b:Person>
          <b:Person>
            <b:Last>Dammacco</b:Last>
            <b:First>Franco</b:First>
          </b:Person>
        </b:NameList>
      </b:Author>
    </b:Author>
    <b:Title>Precancerous colorectal lesions</b:Title>
    <b:JournalName>International journal of oncology</b:JournalName>
    <b:Year>2013</b:Year>
    <b:Pages>973-984</b:Pages>
    <b:Volume>43</b:Volume>
    <b:Issue>4</b:Issue>
    <b:DOI>10.3892/ijo.2013.2041</b:DOI>
    <b:RefOrder>10</b:RefOrder>
  </b:Source>
  <b:Source>
    <b:Tag>Wil13</b:Tag>
    <b:SourceType>JournalArticle</b:SourceType>
    <b:Guid>{9F6F07F9-8ADC-435F-AF34-1350A20925F5}</b:Guid>
    <b:Author>
      <b:Author>
        <b:NameList>
          <b:Person>
            <b:Last>Williams</b:Last>
            <b:First>J</b:First>
            <b:Middle>G</b:Middle>
          </b:Person>
          <b:Person>
            <b:Last>Pullan</b:Last>
            <b:First>R</b:First>
            <b:Middle>D</b:Middle>
          </b:Person>
          <b:Person>
            <b:Last>Hill</b:Last>
            <b:First>J</b:First>
          </b:Person>
          <b:Person>
            <b:Last>Horgan</b:Last>
            <b:First>P</b:First>
            <b:Middle>G</b:Middle>
          </b:Person>
          <b:Person>
            <b:Last>Salmo</b:Last>
            <b:First>E</b:First>
          </b:Person>
          <b:Person>
            <b:Last>Buchanan</b:Last>
            <b:First>G</b:First>
            <b:Middle>N</b:Middle>
          </b:Person>
          <b:Person>
            <b:Last>Rasheed</b:Last>
            <b:First>S</b:First>
          </b:Person>
          <b:Person>
            <b:Last>McGee</b:Last>
            <b:First>S</b:First>
            <b:Middle>G</b:Middle>
          </b:Person>
          <b:Person>
            <b:Last>Haboubi</b:Last>
            <b:First>N</b:First>
          </b:Person>
        </b:NameList>
      </b:Author>
    </b:Author>
    <b:Title>Management of the malignant colorectal polyp: ACPGBI position statement</b:Title>
    <b:JournalName>Colorectal disease: the official journal of the Association of Coloproctology of Great Britain and Ireland</b:JournalName>
    <b:Year>2013</b:Year>
    <b:Pages>1-38</b:Pages>
    <b:Volume>15</b:Volume>
    <b:Issue>s2</b:Issue>
    <b:DOI>10.1111/codi.12262</b:DOI>
    <b:RefOrder>11</b:RefOrder>
  </b:Source>
  <b:Source>
    <b:Tag>Par22</b:Tag>
    <b:SourceType>JournalArticle</b:SourceType>
    <b:Guid>{BDC67B15-A351-452B-8320-4C4A898543D0}</b:Guid>
    <b:Author>
      <b:Author>
        <b:NameList>
          <b:Person>
            <b:Last>Park</b:Last>
            <b:First>Su</b:First>
            <b:Middle>Bee</b:Middle>
          </b:Person>
          <b:Person>
            <b:Last>Cha</b:Last>
            <b:First>Jae</b:First>
            <b:Middle>Myung</b:Middle>
          </b:Person>
        </b:NameList>
      </b:Author>
    </b:Author>
    <b:Title>Quality indicators in colonoscopy: the chasm between ideal and reality</b:Title>
    <b:JournalName>Clinical endoscopy</b:JournalName>
    <b:Year>2022</b:Year>
    <b:Pages>332-338</b:Pages>
    <b:Volume>55</b:Volume>
    <b:Issue>3</b:Issue>
    <b:DOI>10.5946/ce.2022.037</b:DOI>
    <b:RefOrder>12</b:RefOrder>
  </b:Source>
  <b:Source>
    <b:Tag>Ahm19</b:Tag>
    <b:SourceType>JournalArticle</b:SourceType>
    <b:Guid>{F6232289-34A6-46EB-8400-0B6240A2E2B5}</b:Guid>
    <b:Title>Artificial intelligence and computer-aided diagnosis in colonoscopy: current evidence and future directions</b:Title>
    <b:Year>2019</b:Year>
    <b:Author>
      <b:Author>
        <b:NameList>
          <b:Person>
            <b:Last>Ahmad</b:Last>
            <b:First>Omer</b:First>
            <b:Middle>F</b:Middle>
          </b:Person>
          <b:Person>
            <b:Last>Soares</b:Last>
            <b:First>Antonio</b:First>
            <b:Middle>S</b:Middle>
          </b:Person>
          <b:Person>
            <b:Last>Mazomenos</b:Last>
            <b:First>Evangelos</b:First>
          </b:Person>
          <b:Person>
            <b:Last>Brandao</b:Last>
            <b:First>Patrick</b:First>
          </b:Person>
          <b:Person>
            <b:Last>Vega</b:Last>
            <b:First>Roser</b:First>
          </b:Person>
          <b:Person>
            <b:Last>Seward</b:Last>
            <b:First>Edward</b:First>
          </b:Person>
          <b:Person>
            <b:Last>Stoyanov</b:Last>
            <b:First>Danail</b:First>
          </b:Person>
          <b:Person>
            <b:Last>Chand</b:Last>
            <b:First>Manish</b:First>
          </b:Person>
          <b:Person>
            <b:Last>Lovat</b:Last>
            <b:First>Laurence</b:First>
            <b:Middle>B</b:Middle>
          </b:Person>
        </b:NameList>
      </b:Author>
    </b:Author>
    <b:JournalName>The lancet. Gastroenterology &amp; hepatology</b:JournalName>
    <b:Pages>71-80</b:Pages>
    <b:Volume>4</b:Volume>
    <b:Issue>1</b:Issue>
    <b:DOI>10.1016/s2468-1253(18)30282-6</b:DOI>
    <b:RefOrder>13</b:RefOrder>
  </b:Source>
  <b:Source>
    <b:Tag>Shi20</b:Tag>
    <b:SourceType>JournalArticle</b:SourceType>
    <b:Guid>{052CB910-CD5A-4FF2-89D7-6362B307EE19}</b:Guid>
    <b:Author>
      <b:Author>
        <b:NameList>
          <b:Person>
            <b:Last>Shine</b:Last>
            <b:First>Rebecca</b:First>
          </b:Person>
          <b:Person>
            <b:Last>Bui</b:Last>
            <b:First>Andrew</b:First>
          </b:Person>
          <b:Person>
            <b:Last>Burgess</b:Last>
            <b:First>Adele</b:First>
          </b:Person>
        </b:NameList>
      </b:Author>
    </b:Author>
    <b:Title>Quality indicators in colonoscopy: an evolving paradigm: Quality indicators in colonoscopy</b:Title>
    <b:JournalName>ANZ journal of surgery</b:JournalName>
    <b:Year>2020</b:Year>
    <b:Pages>215-221</b:Pages>
    <b:Volume>90</b:Volume>
    <b:Issue>3</b:Issue>
    <b:DOI>10.1111/ans.15775</b:DOI>
    <b:RefOrder>14</b:RefOrder>
  </b:Source>
  <b:Source>
    <b:Tag>Tom21</b:Tag>
    <b:SourceType>DocumentFromInternetSite</b:SourceType>
    <b:Guid>{C78908A3-F70B-4E32-9227-5320B7085935}</b:Guid>
    <b:Author>
      <b:Author>
        <b:NameList>
          <b:Person>
            <b:Last>Tomar</b:Last>
            <b:First>Nikhil</b:First>
            <b:Middle>Kumar</b:Middle>
          </b:Person>
        </b:NameList>
      </b:Author>
    </b:Author>
    <b:Title>Automatic polyp segmentation using fully convolutional neural network</b:Title>
    <b:JournalName>arXiv [eess.IV]</b:JournalName>
    <b:Year>2021</b:Year>
    <b:Month>01</b:Month>
    <b:Day>11</b:Day>
    <b:URL>http://arxiv.org/abs/2101.04001https://arxiv.org/abs/2101.04001</b:URL>
    <b:InternetSiteTitle>arXiv [eess.IV]</b:InternetSiteTitle>
    <b:RefOrder>15</b:RefOrder>
  </b:Source>
  <b:Source>
    <b:Tag>Sán20</b:Tag>
    <b:SourceType>JournalArticle</b:SourceType>
    <b:Guid>{D33A7C1D-4DE2-4E55-8541-884EB2AB6ADA}</b:Guid>
    <b:Author>
      <b:Author>
        <b:NameList>
          <b:Person>
            <b:Last>Sánchez-Montes</b:Last>
            <b:First>Cristina</b:First>
          </b:Person>
          <b:Person>
            <b:Last>Bernal</b:Last>
            <b:First>Jorge</b:First>
          </b:Person>
          <b:Person>
            <b:Last>García-Rodríguez</b:Last>
            <b:First>Ana</b:First>
          </b:Person>
          <b:Person>
            <b:Last>Córdova</b:Last>
            <b:First>Henry</b:First>
          </b:Person>
          <b:Person>
            <b:Last>Fernández-Esparrach</b:Last>
            <b:First>Gloria</b:First>
          </b:Person>
        </b:NameList>
      </b:Author>
    </b:Author>
    <b:Title>Revisión de métodos computacionales de detección y clasificación de pólipos en imagen de colonoscopia</b:Title>
    <b:JournalName>Gastroenterologia y hepatologia</b:JournalName>
    <b:Year>2020</b:Year>
    <b:Pages>222-232</b:Pages>
    <b:Volume>43</b:Volume>
    <b:Issue>4</b:Issue>
    <b:URL>https://www.elsevier.es/es-revista-gastroenterologia-hepatologia-14-articulo-revision-metodos-computacionales-deteccion-clasificacion-S0210570520300145</b:URL>
    <b:DOI>10.1016/j.gastrohep.2019.11.004</b:DOI>
    <b:RefOrder>16</b:RefOrder>
  </b:Source>
  <b:Source>
    <b:Tag>Sán201</b:Tag>
    <b:SourceType>JournalArticle</b:SourceType>
    <b:Guid>{3145F71C-E7A6-4250-9D33-C344D2DE57C3}</b:Guid>
    <b:Author>
      <b:Author>
        <b:NameList>
          <b:Person>
            <b:Last>Sánchez-Montes</b:Last>
            <b:First>Cristina</b:First>
          </b:Person>
          <b:Person>
            <b:Last>García-Rodríguez</b:Last>
            <b:First>Ana</b:First>
          </b:Person>
          <b:Person>
            <b:Last>Córdova</b:Last>
            <b:First>Henry</b:First>
          </b:Person>
          <b:Person>
            <b:Last>Pellisé</b:Last>
            <b:First>María</b:First>
          </b:Person>
          <b:Person>
            <b:Last>Fernández-Esparrach</b:Last>
            <b:First>Gloria</b:First>
          </b:Person>
        </b:NameList>
      </b:Author>
    </b:Author>
    <b:Title>Tecnologías de endoscopia avanzada para mejorar la detección y caracterización de los pólipos colorrectales</b:Title>
    <b:JournalName>Gastroenterologia y hepatologia</b:JournalName>
    <b:Year>2020</b:Year>
    <b:Pages>46-56</b:Pages>
    <b:Volume>43</b:Volume>
    <b:Issue>1</b:Issue>
    <b:URL>https://www.elsevier.es/es-revista-gastroenterologia-hepatologia-14-articulo-tecnologias-endoscopia-avanzada-mejorar-deteccion-S0210570519302511</b:URL>
    <b:DOI>10.1016/j.gastrohep.2019.09.008</b:DOI>
    <b:RefOrder>17</b:RefOrder>
  </b:Source>
  <b:Source>
    <b:Tag>Hsu21</b:Tag>
    <b:SourceType>JournalArticle</b:SourceType>
    <b:Guid>{5D6947E1-1D1B-4267-A84D-2A6B1794CDA3}</b:Guid>
    <b:Author>
      <b:Author>
        <b:NameList>
          <b:Person>
            <b:Last>Hsu</b:Last>
            <b:First>Chen-Ming</b:First>
          </b:Person>
          <b:Person>
            <b:Last>Hsu</b:Last>
            <b:First>Chien-Chang</b:First>
          </b:Person>
          <b:Person>
            <b:Last>Hsu</b:Last>
            <b:First>Zhe-Ming</b:First>
          </b:Person>
          <b:Person>
            <b:Last>Shih</b:Last>
            <b:First>Feng-Yu</b:First>
          </b:Person>
          <b:Person>
            <b:Last>Chang</b:Last>
            <b:First>Meng-Lin</b:First>
          </b:Person>
          <b:Person>
            <b:Last>Chen</b:Last>
            <b:First>Tsung-Hsing</b:First>
          </b:Person>
        </b:NameList>
      </b:Author>
    </b:Author>
    <b:Title>Colorectal polyp image detection and classification through grayscale images and deep learning</b:Title>
    <b:JournalName>Sensors (Basel, Switzerland)</b:JournalName>
    <b:Year>2021</b:Year>
    <b:Pages>5995</b:Pages>
    <b:Volume>21</b:Volume>
    <b:Issue>1/</b:Issue>
    <b:URL>https://www.mdpi.com/1424-8220/21/18/5995</b:URL>
    <b:DOI>10.3390/s21185995</b:DOI>
    <b:RefOrder>18</b:RefOrder>
  </b:Source>
  <b:Source>
    <b:Tag>Mar21</b:Tag>
    <b:SourceType>DocumentFromInternetSite</b:SourceType>
    <b:Guid>{42977F9D-FB58-47ED-84C7-1F974D17E75B}</b:Guid>
    <b:Author>
      <b:Author>
        <b:NameList>
          <b:Person>
            <b:Last>Martin</b:Last>
            <b:First>R.</b:First>
            <b:Middle>Justin</b:Middle>
          </b:Person>
        </b:NameList>
      </b:Author>
    </b:Author>
    <b:Title>Predicting emergency medical service call demand</b:Title>
    <b:InternetSiteTitle>Predicting emergency medical service call demand</b:InternetSiteTitle>
    <b:Year>2021</b:Year>
    <b:URL>https://www.sciencedirect.com/science/article/pii/S2211692321000011?utm_source=chatgpt.com</b:URL>
    <b:RefOrder>1</b:RefOrder>
  </b:Source>
  <b:Source>
    <b:Tag>Hao23</b:Tag>
    <b:SourceType>DocumentFromInternetSite</b:SourceType>
    <b:Guid>{58C9F560-8D60-4270-AF8E-0DAC51478A98}</b:Guid>
    <b:Author>
      <b:Author>
        <b:NameList>
          <b:Person>
            <b:Last>Hao Liu</b:Last>
            <b:First>Wenzhao</b:First>
            <b:Middle>Jiang, Shui Liu, Xi Chen</b:Middle>
          </b:Person>
        </b:NameList>
      </b:Author>
    </b:Author>
    <b:Title>Uncertainty-Aware Probabilistic Travel Time Prediction for On-Demand Ride-Hailing at DiDi</b:Title>
    <b:InternetSiteTitle>Uncertainty-Aware Probabilistic Travel Time Prediction for On-Demand Ride-Hailing at DiDi</b:InternetSiteTitle>
    <b:Year>2023</b:Year>
    <b:Month>agosto</b:Month>
    <b:Day>4</b:Day>
    <b:URL>https://dl.acm.org/doi/10.1145/3580305.3599925?utm_source=chatgpt.com</b:URL>
    <b:RefOrder>2</b:RefOrder>
  </b:Source>
  <b:Source>
    <b:Tag>Rok24</b:Tag>
    <b:SourceType>DocumentFromInternetSite</b:SourceType>
    <b:Guid>{76E6663B-6B11-45A3-BE52-9C96B017ED6F}</b:Guid>
    <b:Author>
      <b:Author>
        <b:NameList>
          <b:Person>
            <b:Last>Rokoss</b:Last>
            <b:First>A</b:First>
          </b:Person>
        </b:NameList>
      </b:Author>
    </b:Author>
    <b:Title>Case study on delivery time determination using a machine learning approach. Springer / tesis. </b:Title>
    <b:Year>2024</b:Year>
    <b:URL>https://link.springer.com/article/10.1007/s10845-023-02290-2?utm_source=chatgpt.com</b:URL>
    <b:RefOrder>3</b:RefOrder>
  </b:Source>
  <b:Source>
    <b:Tag>Abd24</b:Tag>
    <b:SourceType>DocumentFromInternetSite</b:SourceType>
    <b:Guid>{C3BF3D88-C612-48C9-947A-5948FDE8B04C}</b:Guid>
    <b:Author>
      <b:Author>
        <b:NameList>
          <b:Person>
            <b:Last>Abdelhalim</b:Last>
            <b:First>A.,</b:First>
            <b:Middle>&amp; Zhao, J</b:Middle>
          </b:Person>
        </b:NameList>
      </b:Author>
    </b:Author>
    <b:Title>Computer vision for transit travel time prediction: an end-to-end framework using roadside urban imagery. Public Transport, 17, 221-246. </b:Title>
    <b:Year>2024</b:Year>
    <b:URL>https://link.springer.com/article/10.1007/s12469-023-00346-3</b:URL>
    <b:RefOrder>4</b:RefOrder>
  </b:Source>
</b:Sources>
</file>

<file path=customXml/itemProps1.xml><?xml version="1.0" encoding="utf-8"?>
<ds:datastoreItem xmlns:ds="http://schemas.openxmlformats.org/officeDocument/2006/customXml" ds:itemID="{79092BE0-9F26-4F63-A5D8-99276CA9FFDE}">
  <ds:schemaRefs>
    <ds:schemaRef ds:uri="http://schemas.microsoft.com/sharepoint/v3/contenttype/forms"/>
  </ds:schemaRefs>
</ds:datastoreItem>
</file>

<file path=customXml/itemProps2.xml><?xml version="1.0" encoding="utf-8"?>
<ds:datastoreItem xmlns:ds="http://schemas.openxmlformats.org/officeDocument/2006/customXml" ds:itemID="{311D8CAF-46E4-401D-B50A-CC9CE39A5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582c99-7fd4-4705-bc88-fa5c682f6631"/>
    <ds:schemaRef ds:uri="717b6f87-3f8d-48d6-a5ec-2e5cbcaf26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A7C405AB-6B1F-421F-8AD3-9CAE2ACB28B1}">
  <ds:schemaRefs>
    <ds:schemaRef ds:uri="http://schemas.microsoft.com/office/2006/metadata/properties"/>
    <ds:schemaRef ds:uri="http://schemas.microsoft.com/office/infopath/2007/PartnerControls"/>
    <ds:schemaRef ds:uri="b2582c99-7fd4-4705-bc88-fa5c682f6631"/>
  </ds:schemaRefs>
</ds:datastoreItem>
</file>

<file path=customXml/itemProps5.xml><?xml version="1.0" encoding="utf-8"?>
<ds:datastoreItem xmlns:ds="http://schemas.openxmlformats.org/officeDocument/2006/customXml" ds:itemID="{C298BE3B-A7AA-47D9-B7B5-BC808D510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2317</TotalTime>
  <Pages>15</Pages>
  <Words>4911</Words>
  <Characters>27011</Characters>
  <Application>Microsoft Office Word</Application>
  <DocSecurity>0</DocSecurity>
  <Lines>225</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BERNARDA SALAZAR SANCHEZ</dc:creator>
  <cp:lastModifiedBy>Yenny Patricia Vergara Monsalve</cp:lastModifiedBy>
  <cp:revision>125</cp:revision>
  <dcterms:created xsi:type="dcterms:W3CDTF">2025-02-25T18:36:00Z</dcterms:created>
  <dcterms:modified xsi:type="dcterms:W3CDTF">2025-09-25T15:13:00Z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0x0101001B90A9167E8F4044BF26F68B81AB991B</vt:lpwstr>
  </property>
</Properties>
</file>